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D6EF74D" w14:paraId="2C078E63" wp14:textId="4AC24B2D">
      <w:pPr>
        <w:jc w:val="center"/>
        <w:rPr>
          <w:b w:val="1"/>
          <w:bCs w:val="1"/>
          <w:sz w:val="52"/>
          <w:szCs w:val="52"/>
        </w:rPr>
      </w:pPr>
      <w:bookmarkStart w:name="_GoBack" w:id="0"/>
      <w:bookmarkEnd w:id="0"/>
      <w:r w:rsidRPr="7D6EF74D" w:rsidR="3E3B7742">
        <w:rPr>
          <w:b w:val="1"/>
          <w:bCs w:val="1"/>
          <w:sz w:val="48"/>
          <w:szCs w:val="48"/>
        </w:rPr>
        <w:t>DevOps-</w:t>
      </w:r>
      <w:r w:rsidRPr="7D6EF74D" w:rsidR="3E3B7742">
        <w:rPr>
          <w:b w:val="1"/>
          <w:bCs w:val="1"/>
          <w:sz w:val="48"/>
          <w:szCs w:val="48"/>
        </w:rPr>
        <w:t>Mlangles</w:t>
      </w:r>
      <w:r w:rsidRPr="7D6EF74D" w:rsidR="3E3B7742">
        <w:rPr>
          <w:b w:val="1"/>
          <w:bCs w:val="1"/>
          <w:sz w:val="48"/>
          <w:szCs w:val="48"/>
        </w:rPr>
        <w:t>-SOP</w:t>
      </w:r>
    </w:p>
    <w:p w:rsidR="7D6EF74D" w:rsidP="7D6EF74D" w:rsidRDefault="7D6EF74D" w14:paraId="362D4F21" w14:textId="0C1166F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2"/>
          <w:szCs w:val="22"/>
        </w:rPr>
      </w:pPr>
      <w:r>
        <w:br/>
      </w:r>
      <w:r w:rsidRPr="7D6EF74D" w:rsidR="02341332">
        <w:rPr>
          <w:b w:val="1"/>
          <w:bCs w:val="1"/>
          <w:sz w:val="40"/>
          <w:szCs w:val="40"/>
        </w:rPr>
        <w:t>INDEX</w:t>
      </w:r>
      <w:r>
        <w:br/>
      </w:r>
      <w:r>
        <w:br/>
      </w:r>
      <w:hyperlink w:anchor="Bookmark2">
        <w:r w:rsidRPr="7D6EF74D" w:rsidR="3FDECD39">
          <w:rPr>
            <w:rStyle w:val="Hyperlink"/>
            <w:b w:val="1"/>
            <w:bCs w:val="1"/>
            <w:sz w:val="24"/>
            <w:szCs w:val="24"/>
          </w:rPr>
          <w:t>Introduction</w:t>
        </w:r>
      </w:hyperlink>
    </w:p>
    <w:p w:rsidR="27C7E519" w:rsidP="7D6EF74D" w:rsidRDefault="27C7E519" w14:paraId="6678ED86" w14:textId="15086759">
      <w:pPr>
        <w:pStyle w:val="Normal"/>
        <w:ind w:left="0"/>
        <w:jc w:val="center"/>
        <w:rPr>
          <w:b w:val="1"/>
          <w:bCs w:val="1"/>
          <w:sz w:val="20"/>
          <w:szCs w:val="20"/>
        </w:rPr>
      </w:pPr>
      <w:hyperlink w:anchor="Bookmark1">
        <w:r w:rsidRPr="7D6EF74D" w:rsidR="27C7E519">
          <w:rPr>
            <w:rStyle w:val="Hyperlink"/>
            <w:b w:val="1"/>
            <w:bCs w:val="1"/>
            <w:sz w:val="22"/>
            <w:szCs w:val="22"/>
          </w:rPr>
          <w:t>Training Account IAM roles and Permissions</w:t>
        </w:r>
      </w:hyperlink>
    </w:p>
    <w:p w:rsidR="27C7E519" w:rsidP="7D6EF74D" w:rsidRDefault="27C7E519" w14:paraId="36EDC9B2" w14:textId="4C1A9DD7">
      <w:pPr>
        <w:pStyle w:val="Normal"/>
        <w:ind w:left="0"/>
        <w:jc w:val="center"/>
        <w:rPr>
          <w:b w:val="1"/>
          <w:bCs w:val="1"/>
          <w:sz w:val="20"/>
          <w:szCs w:val="20"/>
        </w:rPr>
      </w:pPr>
      <w:hyperlink w:anchor="Bookmark3">
        <w:r w:rsidRPr="7D6EF74D" w:rsidR="27C7E519">
          <w:rPr>
            <w:rStyle w:val="Hyperlink"/>
            <w:b w:val="1"/>
            <w:bCs w:val="1"/>
            <w:sz w:val="22"/>
            <w:szCs w:val="22"/>
          </w:rPr>
          <w:t>Digital Account IAM roles and Permissions</w:t>
        </w:r>
      </w:hyperlink>
    </w:p>
    <w:p w:rsidR="78A14E28" w:rsidP="7D6EF74D" w:rsidRDefault="78A14E28" w14:paraId="433AA540" w14:textId="73AA218C">
      <w:pPr>
        <w:pStyle w:val="Normal"/>
        <w:ind w:left="0"/>
        <w:jc w:val="center"/>
        <w:rPr>
          <w:b w:val="1"/>
          <w:bCs w:val="1"/>
          <w:noProof w:val="0"/>
          <w:sz w:val="20"/>
          <w:szCs w:val="20"/>
          <w:lang w:val="en-US"/>
        </w:rPr>
      </w:pPr>
      <w:hyperlink w:anchor="Bookmark4">
        <w:r w:rsidRPr="7D6EF74D" w:rsidR="78A14E28">
          <w:rPr>
            <w:rStyle w:val="Hyperlink"/>
            <w:b w:val="1"/>
            <w:bCs w:val="1"/>
            <w:noProof w:val="0"/>
            <w:sz w:val="22"/>
            <w:szCs w:val="22"/>
            <w:lang w:val="en-US"/>
          </w:rPr>
          <w:t>Code Commit Repo</w:t>
        </w:r>
      </w:hyperlink>
    </w:p>
    <w:p w:rsidR="78A14E28" w:rsidP="7D6EF74D" w:rsidRDefault="78A14E28" w14:paraId="038628E7" w14:textId="311F5F0A">
      <w:pPr>
        <w:pStyle w:val="Normal"/>
        <w:ind w:left="0"/>
        <w:jc w:val="center"/>
        <w:rPr>
          <w:b w:val="1"/>
          <w:bCs w:val="1"/>
          <w:noProof w:val="0"/>
          <w:sz w:val="20"/>
          <w:szCs w:val="20"/>
          <w:lang w:val="en-US"/>
        </w:rPr>
      </w:pPr>
      <w:hyperlink w:anchor="Bookmark5">
        <w:r w:rsidRPr="7D6EF74D" w:rsidR="78A14E28">
          <w:rPr>
            <w:rStyle w:val="Hyperlink"/>
            <w:b w:val="1"/>
            <w:bCs w:val="1"/>
            <w:noProof w:val="0"/>
            <w:sz w:val="22"/>
            <w:szCs w:val="22"/>
            <w:lang w:val="en-US"/>
          </w:rPr>
          <w:t xml:space="preserve">Event Bridge rule in </w:t>
        </w:r>
        <w:r w:rsidRPr="7D6EF74D" w:rsidR="78A14E28">
          <w:rPr>
            <w:rStyle w:val="Hyperlink"/>
            <w:b w:val="1"/>
            <w:bCs w:val="1"/>
            <w:noProof w:val="0"/>
            <w:sz w:val="22"/>
            <w:szCs w:val="22"/>
            <w:lang w:val="en-US"/>
          </w:rPr>
          <w:t>Digitalinfra</w:t>
        </w:r>
        <w:r w:rsidRPr="7D6EF74D" w:rsidR="78A14E28">
          <w:rPr>
            <w:rStyle w:val="Hyperlink"/>
            <w:b w:val="1"/>
            <w:bCs w:val="1"/>
            <w:noProof w:val="0"/>
            <w:sz w:val="22"/>
            <w:szCs w:val="22"/>
            <w:lang w:val="en-US"/>
          </w:rPr>
          <w:t xml:space="preserve"> Account</w:t>
        </w:r>
      </w:hyperlink>
    </w:p>
    <w:p w:rsidR="78A14E28" w:rsidP="7D6EF74D" w:rsidRDefault="78A14E28" w14:paraId="1CBE66A2" w14:textId="0EA846D8">
      <w:pPr>
        <w:pStyle w:val="Normal"/>
        <w:ind w:left="0"/>
        <w:jc w:val="center"/>
        <w:rPr>
          <w:b w:val="1"/>
          <w:bCs w:val="1"/>
          <w:noProof w:val="0"/>
          <w:sz w:val="20"/>
          <w:szCs w:val="20"/>
          <w:lang w:val="en-US"/>
        </w:rPr>
      </w:pPr>
      <w:hyperlink w:anchor="Bookmark8">
        <w:r w:rsidRPr="7D6EF74D" w:rsidR="78A14E28">
          <w:rPr>
            <w:rStyle w:val="Hyperlink"/>
            <w:b w:val="1"/>
            <w:bCs w:val="1"/>
            <w:noProof w:val="0"/>
            <w:sz w:val="22"/>
            <w:szCs w:val="22"/>
            <w:lang w:val="en-US"/>
          </w:rPr>
          <w:t>Event Bridge rule in Training Account</w:t>
        </w:r>
      </w:hyperlink>
    </w:p>
    <w:p w:rsidR="78A14E28" w:rsidP="7D6EF74D" w:rsidRDefault="78A14E28" w14:paraId="15246727" w14:textId="0D4B0D1F">
      <w:pPr>
        <w:pStyle w:val="Normal"/>
        <w:ind w:left="0"/>
        <w:jc w:val="center"/>
        <w:rPr>
          <w:b w:val="1"/>
          <w:bCs w:val="1"/>
          <w:sz w:val="20"/>
          <w:szCs w:val="20"/>
        </w:rPr>
      </w:pPr>
      <w:hyperlink w:anchor="Bookmark10">
        <w:r w:rsidRPr="7D6EF74D" w:rsidR="78A14E28">
          <w:rPr>
            <w:rStyle w:val="Hyperlink"/>
            <w:b w:val="1"/>
            <w:bCs w:val="1"/>
            <w:sz w:val="22"/>
            <w:szCs w:val="22"/>
          </w:rPr>
          <w:t>KMS key in Training Account</w:t>
        </w:r>
      </w:hyperlink>
    </w:p>
    <w:p w:rsidR="78A14E28" w:rsidP="7D6EF74D" w:rsidRDefault="78A14E28" w14:paraId="1F0D0120" w14:textId="659C380F">
      <w:pPr>
        <w:pStyle w:val="Normal"/>
        <w:ind w:left="0"/>
        <w:jc w:val="center"/>
        <w:rPr>
          <w:b w:val="0"/>
          <w:bCs w:val="0"/>
          <w:sz w:val="18"/>
          <w:szCs w:val="18"/>
        </w:rPr>
      </w:pPr>
      <w:hyperlink w:anchor="Bookmark11">
        <w:r w:rsidRPr="7D6EF74D" w:rsidR="78A14E28">
          <w:rPr>
            <w:rStyle w:val="Hyperlink"/>
            <w:b w:val="1"/>
            <w:bCs w:val="1"/>
            <w:sz w:val="22"/>
            <w:szCs w:val="22"/>
          </w:rPr>
          <w:t>Create a Build Project</w:t>
        </w:r>
      </w:hyperlink>
    </w:p>
    <w:p w:rsidR="78A14E28" w:rsidP="7D6EF74D" w:rsidRDefault="78A14E28" w14:paraId="3D2DFF81" w14:textId="39459421">
      <w:pPr>
        <w:pStyle w:val="Normal"/>
        <w:ind w:left="0"/>
        <w:jc w:val="center"/>
        <w:rPr>
          <w:b w:val="0"/>
          <w:bCs w:val="0"/>
          <w:sz w:val="18"/>
          <w:szCs w:val="18"/>
        </w:rPr>
      </w:pPr>
      <w:hyperlink w:anchor="Bookmark12">
        <w:r w:rsidRPr="7D6EF74D" w:rsidR="78A14E28">
          <w:rPr>
            <w:rStyle w:val="Hyperlink"/>
            <w:b w:val="1"/>
            <w:bCs w:val="1"/>
            <w:sz w:val="22"/>
            <w:szCs w:val="22"/>
          </w:rPr>
          <w:t>Create Pipeline in Training account</w:t>
        </w:r>
      </w:hyperlink>
    </w:p>
    <w:p w:rsidR="78A14E28" w:rsidP="7D6EF74D" w:rsidRDefault="78A14E28" w14:paraId="2C89FD3E" w14:textId="74F312D4">
      <w:pPr>
        <w:pStyle w:val="Normal"/>
        <w:ind w:left="0"/>
        <w:jc w:val="center"/>
        <w:rPr>
          <w:b w:val="0"/>
          <w:bCs w:val="0"/>
          <w:sz w:val="18"/>
          <w:szCs w:val="18"/>
        </w:rPr>
      </w:pPr>
      <w:hyperlink w:anchor="Bookmark13">
        <w:r w:rsidRPr="7D6EF74D" w:rsidR="78A14E28">
          <w:rPr>
            <w:rStyle w:val="Hyperlink"/>
            <w:b w:val="1"/>
            <w:bCs w:val="1"/>
            <w:sz w:val="22"/>
            <w:szCs w:val="22"/>
          </w:rPr>
          <w:t>Create an S3 Bucket for Target</w:t>
        </w:r>
      </w:hyperlink>
    </w:p>
    <w:p w:rsidR="78A14E28" w:rsidP="7D6EF74D" w:rsidRDefault="78A14E28" w14:paraId="448B4C6C" w14:textId="41B0CA6C">
      <w:pPr>
        <w:pStyle w:val="Normal"/>
        <w:ind w:left="0"/>
        <w:jc w:val="center"/>
        <w:rPr>
          <w:b w:val="0"/>
          <w:bCs w:val="0"/>
          <w:sz w:val="18"/>
          <w:szCs w:val="18"/>
        </w:rPr>
      </w:pPr>
      <w:hyperlink w:anchor="Bookmark14">
        <w:r w:rsidRPr="7D6EF74D" w:rsidR="78A14E28">
          <w:rPr>
            <w:rStyle w:val="Hyperlink"/>
            <w:b w:val="1"/>
            <w:bCs w:val="1"/>
            <w:sz w:val="22"/>
            <w:szCs w:val="22"/>
          </w:rPr>
          <w:t>S3 bucket for artifacts</w:t>
        </w:r>
      </w:hyperlink>
    </w:p>
    <w:p w:rsidR="7D6EF74D" w:rsidP="7D6EF74D" w:rsidRDefault="7D6EF74D" w14:paraId="792A9649" w14:textId="699C935E">
      <w:pPr>
        <w:pStyle w:val="Normal"/>
        <w:ind w:left="0"/>
        <w:rPr>
          <w:b w:val="1"/>
          <w:bCs w:val="1"/>
          <w:sz w:val="28"/>
          <w:szCs w:val="28"/>
        </w:rPr>
      </w:pPr>
    </w:p>
    <w:p w:rsidR="7D6EF74D" w:rsidP="7D6EF74D" w:rsidRDefault="7D6EF74D" w14:paraId="7771A852" w14:textId="5634DE24">
      <w:pPr>
        <w:pStyle w:val="Normal"/>
        <w:ind w:left="0"/>
        <w:rPr>
          <w:b w:val="1"/>
          <w:bCs w:val="1"/>
          <w:sz w:val="36"/>
          <w:szCs w:val="36"/>
        </w:rPr>
      </w:pPr>
      <w:r>
        <w:br/>
      </w:r>
      <w:r>
        <w:br/>
      </w:r>
      <w:bookmarkStart w:name="Bookmark2" w:id="253793213"/>
      <w:r w:rsidRPr="7D6EF74D" w:rsidR="07A07E6C">
        <w:rPr>
          <w:b w:val="1"/>
          <w:bCs w:val="1"/>
          <w:sz w:val="36"/>
          <w:szCs w:val="36"/>
        </w:rPr>
        <w:t>Introduction</w:t>
      </w:r>
      <w:bookmarkEnd w:id="253793213"/>
    </w:p>
    <w:p w:rsidR="3E3B7742" w:rsidP="7D6EF74D" w:rsidRDefault="3E3B7742" w14:paraId="5D445626" w14:textId="24FAF4B9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E3B7742">
        <w:rPr>
          <w:b w:val="0"/>
          <w:bCs w:val="0"/>
        </w:rPr>
        <w:t xml:space="preserve">In this scenario we have two accounts – </w:t>
      </w:r>
    </w:p>
    <w:p w:rsidR="1E9095F9" w:rsidP="7D6EF74D" w:rsidRDefault="1E9095F9" w14:paraId="2F92D831" w14:textId="62751A04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1E9095F9">
        <w:rPr>
          <w:b w:val="0"/>
          <w:bCs w:val="0"/>
        </w:rPr>
        <w:t>D</w:t>
      </w:r>
      <w:r w:rsidR="3E3B7742">
        <w:rPr>
          <w:b w:val="0"/>
          <w:bCs w:val="0"/>
        </w:rPr>
        <w:t>igitalInfra</w:t>
      </w:r>
      <w:r w:rsidR="3E3B7742">
        <w:rPr>
          <w:b w:val="0"/>
          <w:bCs w:val="0"/>
        </w:rPr>
        <w:t xml:space="preserve"> account (906424543471) </w:t>
      </w:r>
      <w:r w:rsidR="630C4F11">
        <w:rPr>
          <w:b w:val="0"/>
          <w:bCs w:val="0"/>
        </w:rPr>
        <w:t>- (Codecommit repo)</w:t>
      </w:r>
    </w:p>
    <w:p w:rsidR="3E3B7742" w:rsidP="7D6EF74D" w:rsidRDefault="3E3B7742" w14:paraId="7A381D47" w14:textId="25770B75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E3B7742">
        <w:rPr>
          <w:b w:val="0"/>
          <w:bCs w:val="0"/>
        </w:rPr>
        <w:t xml:space="preserve">training </w:t>
      </w:r>
      <w:r w:rsidR="57BBBEA1">
        <w:rPr>
          <w:b w:val="0"/>
          <w:bCs w:val="0"/>
        </w:rPr>
        <w:t>account (268370550335)</w:t>
      </w:r>
      <w:r w:rsidR="027CA78E">
        <w:rPr>
          <w:b w:val="0"/>
          <w:bCs w:val="0"/>
        </w:rPr>
        <w:t xml:space="preserve"> - (</w:t>
      </w:r>
      <w:r w:rsidR="027CA78E">
        <w:rPr>
          <w:b w:val="0"/>
          <w:bCs w:val="0"/>
        </w:rPr>
        <w:t>CodePipeline</w:t>
      </w:r>
      <w:r w:rsidR="027CA78E">
        <w:rPr>
          <w:b w:val="0"/>
          <w:bCs w:val="0"/>
        </w:rPr>
        <w:t>)</w:t>
      </w:r>
      <w:r>
        <w:br/>
      </w:r>
    </w:p>
    <w:p w:rsidR="12BD294D" w:rsidP="7D6EF74D" w:rsidRDefault="12BD294D" w14:paraId="103AA7FC" w14:textId="0BB9019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2BD294D">
        <w:rPr>
          <w:b w:val="0"/>
          <w:bCs w:val="0"/>
        </w:rPr>
        <w:t>In this setup we have a total of 4 polices (9 policies) in Training account</w:t>
      </w:r>
      <w:r w:rsidR="6C2D37A3">
        <w:rPr>
          <w:b w:val="0"/>
          <w:bCs w:val="0"/>
        </w:rPr>
        <w:t xml:space="preserve"> and in Digital account we have 2 roles (4 policies)</w:t>
      </w:r>
      <w:r>
        <w:br/>
      </w:r>
      <w:r>
        <w:br/>
      </w:r>
      <w:r w:rsidR="3619E395">
        <w:drawing>
          <wp:inline wp14:editId="035DBC78" wp14:anchorId="1B13E281">
            <wp:extent cx="5717490" cy="3644900"/>
            <wp:effectExtent l="0" t="0" r="0" b="0"/>
            <wp:docPr id="84075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385397854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49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F1D89B3" w:rsidP="7D6EF74D" w:rsidRDefault="6F1D89B3" w14:paraId="729995AE" w14:textId="69F53BC7">
      <w:pPr>
        <w:pStyle w:val="Normal"/>
        <w:ind w:left="0"/>
        <w:rPr>
          <w:b w:val="1"/>
          <w:bCs w:val="1"/>
          <w:sz w:val="36"/>
          <w:szCs w:val="36"/>
        </w:rPr>
      </w:pPr>
      <w:bookmarkStart w:name="Bookmark1" w:id="999104255"/>
      <w:r w:rsidRPr="7D6EF74D" w:rsidR="6F1D89B3">
        <w:rPr>
          <w:b w:val="1"/>
          <w:bCs w:val="1"/>
          <w:sz w:val="36"/>
          <w:szCs w:val="36"/>
        </w:rPr>
        <w:t>Training Account IAM roles and Permissions</w:t>
      </w:r>
      <w:bookmarkEnd w:id="999104255"/>
    </w:p>
    <w:p w:rsidR="7DE30891" w:rsidP="7D6EF74D" w:rsidRDefault="7DE30891" w14:paraId="4EC4A0E0" w14:textId="06E4A87D">
      <w:pPr>
        <w:pStyle w:val="Normal"/>
        <w:ind w:left="0"/>
        <w:rPr>
          <w:b w:val="0"/>
          <w:bCs w:val="0"/>
        </w:rPr>
      </w:pPr>
      <w:r w:rsidR="7DE30891">
        <w:rPr>
          <w:b w:val="0"/>
          <w:bCs w:val="0"/>
        </w:rPr>
        <w:t>F</w:t>
      </w:r>
      <w:r w:rsidR="6FE50C34">
        <w:rPr>
          <w:b w:val="0"/>
          <w:bCs w:val="0"/>
        </w:rPr>
        <w:t>irst Create IAM roles in the training account</w:t>
      </w:r>
      <w:r w:rsidR="1A255EA5">
        <w:rPr>
          <w:b w:val="0"/>
          <w:bCs w:val="0"/>
        </w:rPr>
        <w:t xml:space="preserve"> with their policies</w:t>
      </w:r>
      <w:r w:rsidR="275BD881">
        <w:rPr>
          <w:b w:val="0"/>
          <w:bCs w:val="0"/>
        </w:rPr>
        <w:t>.</w:t>
      </w:r>
    </w:p>
    <w:p w:rsidR="275BD881" w:rsidP="7D6EF74D" w:rsidRDefault="275BD881" w14:paraId="7D330C62" w14:textId="664496E2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u w:val="none"/>
          <w:lang w:val="en-US"/>
        </w:rPr>
      </w:pPr>
      <w:r w:rsidR="275BD881">
        <w:rPr>
          <w:b w:val="0"/>
          <w:bCs w:val="0"/>
        </w:rPr>
        <w:t xml:space="preserve">A role named </w:t>
      </w:r>
      <w:r w:rsidRPr="7D6EF74D" w:rsidR="275BD881">
        <w:rPr>
          <w:b w:val="1"/>
          <w:bCs w:val="1"/>
        </w:rPr>
        <w:t>mlangles</w:t>
      </w:r>
      <w:r w:rsidRPr="7D6EF74D" w:rsidR="275BD881">
        <w:rPr>
          <w:b w:val="1"/>
          <w:bCs w:val="1"/>
        </w:rPr>
        <w:t>-dev-role</w:t>
      </w:r>
      <w:r w:rsidR="275BD881">
        <w:rPr>
          <w:b w:val="0"/>
          <w:bCs w:val="0"/>
        </w:rPr>
        <w:t xml:space="preserve"> is attached to the </w:t>
      </w:r>
      <w:r w:rsidR="275BD881">
        <w:rPr>
          <w:b w:val="0"/>
          <w:bCs w:val="0"/>
        </w:rPr>
        <w:t>Codepipeline</w:t>
      </w:r>
      <w:r w:rsidR="6EDE13C9">
        <w:rPr>
          <w:b w:val="0"/>
          <w:bCs w:val="0"/>
        </w:rPr>
        <w:t xml:space="preserve">(Trusted </w:t>
      </w:r>
      <w:r w:rsidR="6EDE13C9">
        <w:rPr>
          <w:b w:val="0"/>
          <w:bCs w:val="0"/>
        </w:rPr>
        <w:t>entities:Codepipeline</w:t>
      </w:r>
      <w:r w:rsidR="6EDE13C9">
        <w:rPr>
          <w:b w:val="0"/>
          <w:bCs w:val="0"/>
        </w:rPr>
        <w:t xml:space="preserve">) </w:t>
      </w:r>
      <w:r w:rsidR="275BD881">
        <w:rPr>
          <w:b w:val="0"/>
          <w:bCs w:val="0"/>
        </w:rPr>
        <w:t>with the following Policies.</w:t>
      </w: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920"/>
      </w:tblGrid>
      <w:tr w:rsidR="7D6EF74D" w:rsidTr="7D6EF74D" w14:paraId="46D0E780">
        <w:trPr>
          <w:trHeight w:val="300"/>
        </w:trPr>
        <w:tc>
          <w:tcPr>
            <w:tcW w:w="7920" w:type="dxa"/>
            <w:tcMar/>
          </w:tcPr>
          <w:p w:rsidR="275BD881" w:rsidP="7D6EF74D" w:rsidRDefault="275BD881" w14:paraId="6532366C" w14:textId="5E411D3D">
            <w:pPr>
              <w:pStyle w:val="Normal"/>
              <w:rPr>
                <w:rFonts w:ascii="Roboto" w:hAnsi="Roboto" w:eastAsia="Roboto" w:cs="Roboto"/>
                <w:noProof w:val="0"/>
                <w:sz w:val="22"/>
                <w:szCs w:val="22"/>
                <w:lang w:val="en-US"/>
              </w:rPr>
            </w:pPr>
            <w:hyperlink w:anchor="/policies/details/arn%3Aaws%3Aiam%3A%3A268370550335%3Apolicy%2Fservice-role%2FAWSCodePipelineServiceRole-us-east-1-dummy" r:id="Rcfbc768fe51d47e3">
              <w:r w:rsidRPr="7D6EF74D" w:rsidR="275BD881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AWSCodePipelineServiceRole-us-east-1-dummy</w:t>
              </w:r>
            </w:hyperlink>
          </w:p>
        </w:tc>
      </w:tr>
      <w:tr w:rsidR="7D6EF74D" w:rsidTr="7D6EF74D" w14:paraId="15E748CD">
        <w:trPr>
          <w:trHeight w:val="300"/>
        </w:trPr>
        <w:tc>
          <w:tcPr>
            <w:tcW w:w="7920" w:type="dxa"/>
            <w:tcMar/>
          </w:tcPr>
          <w:p w:rsidR="275BD881" w:rsidP="7D6EF74D" w:rsidRDefault="275BD881" w14:paraId="214F5CB2" w14:textId="56D24144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>{</w:t>
            </w:r>
          </w:p>
          <w:p w:rsidR="275BD881" w:rsidP="7D6EF74D" w:rsidRDefault="275BD881" w14:paraId="1AEAAD99" w14:textId="6A4DF54C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"Statement": [</w:t>
            </w:r>
          </w:p>
          <w:p w:rsidR="275BD881" w:rsidP="7D6EF74D" w:rsidRDefault="275BD881" w14:paraId="2F335AA3" w14:textId="7714242D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75BD881" w:rsidP="7D6EF74D" w:rsidRDefault="275BD881" w14:paraId="64160A1F" w14:textId="561076AA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75BD881" w:rsidP="7D6EF74D" w:rsidRDefault="275BD881" w14:paraId="54BEE63C" w14:textId="29161455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"iam:PassRole"</w:t>
            </w:r>
          </w:p>
          <w:p w:rsidR="275BD881" w:rsidP="7D6EF74D" w:rsidRDefault="275BD881" w14:paraId="1F4ADF85" w14:textId="58DF2D67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75BD881" w:rsidP="7D6EF74D" w:rsidRDefault="275BD881" w14:paraId="6DE99AE1" w14:textId="71A40E13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"*",</w:t>
            </w:r>
          </w:p>
          <w:p w:rsidR="275BD881" w:rsidP="7D6EF74D" w:rsidRDefault="275BD881" w14:paraId="5450EACC" w14:textId="48F62698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"Allow",</w:t>
            </w:r>
          </w:p>
          <w:p w:rsidR="275BD881" w:rsidP="7D6EF74D" w:rsidRDefault="275BD881" w14:paraId="242A1348" w14:textId="236631E1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"Condition": {</w:t>
            </w:r>
          </w:p>
          <w:p w:rsidR="275BD881" w:rsidP="7D6EF74D" w:rsidRDefault="275BD881" w14:paraId="391B8605" w14:textId="642CC8E3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"StringEqualsIfExists": {</w:t>
            </w:r>
          </w:p>
          <w:p w:rsidR="275BD881" w:rsidP="7D6EF74D" w:rsidRDefault="275BD881" w14:paraId="10662AC0" w14:textId="4ACAFF6D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    "iam:PassedToService": [</w:t>
            </w:r>
          </w:p>
          <w:p w:rsidR="275BD881" w:rsidP="7D6EF74D" w:rsidRDefault="275BD881" w14:paraId="75D0B0D9" w14:textId="7152FA87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        "cloudformation.amazonaws.com",</w:t>
            </w:r>
          </w:p>
          <w:p w:rsidR="275BD881" w:rsidP="7D6EF74D" w:rsidRDefault="275BD881" w14:paraId="4F2490AA" w14:textId="775C6D79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        "elasticbeanstalk.amazonaws.com",</w:t>
            </w:r>
          </w:p>
          <w:p w:rsidR="275BD881" w:rsidP="7D6EF74D" w:rsidRDefault="275BD881" w14:paraId="618F43B0" w14:textId="31F60481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        "ec2.amazonaws.com",</w:t>
            </w:r>
          </w:p>
          <w:p w:rsidR="275BD881" w:rsidP="7D6EF74D" w:rsidRDefault="275BD881" w14:paraId="2BE81DEA" w14:textId="6624B821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        "ecs-tasks.amazonaws.com"</w:t>
            </w:r>
          </w:p>
          <w:p w:rsidR="275BD881" w:rsidP="7D6EF74D" w:rsidRDefault="275BD881" w14:paraId="27AE2E16" w14:textId="360E83A8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    ]</w:t>
            </w:r>
          </w:p>
          <w:p w:rsidR="275BD881" w:rsidP="7D6EF74D" w:rsidRDefault="275BD881" w14:paraId="271704E8" w14:textId="73138868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}</w:t>
            </w:r>
          </w:p>
          <w:p w:rsidR="275BD881" w:rsidP="7D6EF74D" w:rsidRDefault="275BD881" w14:paraId="19C93393" w14:textId="206896CF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}</w:t>
            </w:r>
          </w:p>
          <w:p w:rsidR="275BD881" w:rsidP="7D6EF74D" w:rsidRDefault="275BD881" w14:paraId="0C261E2D" w14:textId="3F6B71D1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75BD881" w:rsidP="7D6EF74D" w:rsidRDefault="275BD881" w14:paraId="11615B9B" w14:textId="54BC2857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75BD881" w:rsidP="7D6EF74D" w:rsidRDefault="275BD881" w14:paraId="15EEC4F2" w14:textId="233AB755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75BD881" w:rsidP="7D6EF74D" w:rsidRDefault="275BD881" w14:paraId="06B914DC" w14:textId="66E384A4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"codecommit:CancelUploadArchive",</w:t>
            </w:r>
          </w:p>
          <w:p w:rsidR="275BD881" w:rsidP="7D6EF74D" w:rsidRDefault="275BD881" w14:paraId="1873DF17" w14:textId="2971CB97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"codecommit:GetBranch",</w:t>
            </w:r>
          </w:p>
          <w:p w:rsidR="275BD881" w:rsidP="7D6EF74D" w:rsidRDefault="275BD881" w14:paraId="32329509" w14:textId="5EFA830B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"codecommit:GetCommit",</w:t>
            </w:r>
          </w:p>
          <w:p w:rsidR="275BD881" w:rsidP="7D6EF74D" w:rsidRDefault="275BD881" w14:paraId="02E59321" w14:textId="77DFF70B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"codecommit:GetRepository",</w:t>
            </w:r>
          </w:p>
          <w:p w:rsidR="275BD881" w:rsidP="7D6EF74D" w:rsidRDefault="275BD881" w14:paraId="14488FA7" w14:textId="225F1DEC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"codecommit:GetUploadArchiveStatus",</w:t>
            </w:r>
          </w:p>
          <w:p w:rsidR="275BD881" w:rsidP="7D6EF74D" w:rsidRDefault="275BD881" w14:paraId="40AE21D6" w14:textId="110E6F19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"codecommit:UploadArchive"</w:t>
            </w:r>
          </w:p>
          <w:p w:rsidR="275BD881" w:rsidP="7D6EF74D" w:rsidRDefault="275BD881" w14:paraId="2184B706" w14:textId="530AE1CF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75BD881" w:rsidP="7D6EF74D" w:rsidRDefault="275BD881" w14:paraId="3B2091FC" w14:textId="7CABBC48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"*",</w:t>
            </w:r>
          </w:p>
          <w:p w:rsidR="275BD881" w:rsidP="7D6EF74D" w:rsidRDefault="275BD881" w14:paraId="55B9D20A" w14:textId="762F3500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</w:t>
            </w:r>
          </w:p>
          <w:p w:rsidR="275BD881" w:rsidP="7D6EF74D" w:rsidRDefault="275BD881" w14:paraId="4147FBF6" w14:textId="4BA53019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75BD881" w:rsidP="7D6EF74D" w:rsidRDefault="275BD881" w14:paraId="5B0F358B" w14:textId="2D66D7D1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75BD881" w:rsidP="7D6EF74D" w:rsidRDefault="275BD881" w14:paraId="42FDD878" w14:textId="21AF0535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75BD881" w:rsidP="7D6EF74D" w:rsidRDefault="275BD881" w14:paraId="35A9C31C" w14:textId="321D5B15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"codedeploy:CreateDeployment",</w:t>
            </w:r>
          </w:p>
          <w:p w:rsidR="275BD881" w:rsidP="7D6EF74D" w:rsidRDefault="275BD881" w14:paraId="4CD1E7E9" w14:textId="2435C6D6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"codedeploy:GetApplication",</w:t>
            </w:r>
          </w:p>
          <w:p w:rsidR="275BD881" w:rsidP="7D6EF74D" w:rsidRDefault="275BD881" w14:paraId="5D9C9F76" w14:textId="597CA003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"codedeploy:GetApplicationRevision",</w:t>
            </w:r>
          </w:p>
          <w:p w:rsidR="275BD881" w:rsidP="7D6EF74D" w:rsidRDefault="275BD881" w14:paraId="5EFBBA68" w14:textId="65BBC4DB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"codedeploy:GetDeployment",</w:t>
            </w:r>
          </w:p>
          <w:p w:rsidR="275BD881" w:rsidP="7D6EF74D" w:rsidRDefault="275BD881" w14:paraId="0818ECAF" w14:textId="22174B8B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"codedeploy:GetDeploymentConfig",</w:t>
            </w:r>
          </w:p>
          <w:p w:rsidR="275BD881" w:rsidP="7D6EF74D" w:rsidRDefault="275BD881" w14:paraId="116870A2" w14:textId="4FFC2BE0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"codedeploy:RegisterApplicationRevision"</w:t>
            </w:r>
          </w:p>
          <w:p w:rsidR="275BD881" w:rsidP="7D6EF74D" w:rsidRDefault="275BD881" w14:paraId="3E94A651" w14:textId="76A8F238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75BD881" w:rsidP="7D6EF74D" w:rsidRDefault="275BD881" w14:paraId="532DE8C1" w14:textId="107B023E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"*",</w:t>
            </w:r>
          </w:p>
          <w:p w:rsidR="275BD881" w:rsidP="7D6EF74D" w:rsidRDefault="275BD881" w14:paraId="6F70B804" w14:textId="5EF74A29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</w:t>
            </w:r>
          </w:p>
          <w:p w:rsidR="275BD881" w:rsidP="7D6EF74D" w:rsidRDefault="275BD881" w14:paraId="174EC2EF" w14:textId="7980D198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75BD881" w:rsidP="7D6EF74D" w:rsidRDefault="275BD881" w14:paraId="1AD36C00" w14:textId="3F653880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75BD881" w:rsidP="7D6EF74D" w:rsidRDefault="275BD881" w14:paraId="16EEB06F" w14:textId="5D1EDBBC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75BD881" w:rsidP="7D6EF74D" w:rsidRDefault="275BD881" w14:paraId="479288FF" w14:textId="5FCA3BA5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"codestar-connections:UseConnection"</w:t>
            </w:r>
          </w:p>
          <w:p w:rsidR="275BD881" w:rsidP="7D6EF74D" w:rsidRDefault="275BD881" w14:paraId="092C4D53" w14:textId="405BC6EF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75BD881" w:rsidP="7D6EF74D" w:rsidRDefault="275BD881" w14:paraId="2FA6CF90" w14:textId="2DC7C4C3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"*",</w:t>
            </w:r>
          </w:p>
          <w:p w:rsidR="275BD881" w:rsidP="7D6EF74D" w:rsidRDefault="275BD881" w14:paraId="0DC5DCDA" w14:textId="74074B69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</w:t>
            </w:r>
          </w:p>
          <w:p w:rsidR="275BD881" w:rsidP="7D6EF74D" w:rsidRDefault="275BD881" w14:paraId="7CA356D0" w14:textId="67D6BD53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75BD881" w:rsidP="7D6EF74D" w:rsidRDefault="275BD881" w14:paraId="54E5FA0B" w14:textId="6DEC5139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75BD881" w:rsidP="7D6EF74D" w:rsidRDefault="275BD881" w14:paraId="66C0BB45" w14:textId="1B605D70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75BD881" w:rsidP="7D6EF74D" w:rsidRDefault="275BD881" w14:paraId="0FCC4C07" w14:textId="787CAA3C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"elasticbeanstalk:*",</w:t>
            </w:r>
          </w:p>
          <w:p w:rsidR="275BD881" w:rsidP="7D6EF74D" w:rsidRDefault="275BD881" w14:paraId="0B0307F5" w14:textId="233B73F2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"ec2:*",</w:t>
            </w:r>
          </w:p>
          <w:p w:rsidR="275BD881" w:rsidP="7D6EF74D" w:rsidRDefault="275BD881" w14:paraId="27E89C32" w14:textId="178F0123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"elasticloadbalancing:*",</w:t>
            </w:r>
          </w:p>
          <w:p w:rsidR="275BD881" w:rsidP="7D6EF74D" w:rsidRDefault="275BD881" w14:paraId="4F0297AF" w14:textId="65899032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"autoscaling:*",</w:t>
            </w:r>
          </w:p>
          <w:p w:rsidR="275BD881" w:rsidP="7D6EF74D" w:rsidRDefault="275BD881" w14:paraId="0A46E0E6" w14:textId="5A426089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"cloudwatch:*",</w:t>
            </w:r>
          </w:p>
          <w:p w:rsidR="275BD881" w:rsidP="7D6EF74D" w:rsidRDefault="275BD881" w14:paraId="1FBA805E" w14:textId="301E1C02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"s3:*",</w:t>
            </w:r>
          </w:p>
          <w:p w:rsidR="275BD881" w:rsidP="7D6EF74D" w:rsidRDefault="275BD881" w14:paraId="6B22FF01" w14:textId="41E76647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"sns:*",</w:t>
            </w:r>
          </w:p>
          <w:p w:rsidR="275BD881" w:rsidP="7D6EF74D" w:rsidRDefault="275BD881" w14:paraId="67E136A8" w14:textId="4E3260A5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"cloudformation:*",</w:t>
            </w:r>
          </w:p>
          <w:p w:rsidR="275BD881" w:rsidP="7D6EF74D" w:rsidRDefault="275BD881" w14:paraId="1B053779" w14:textId="35BD6DA1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"rds:*",</w:t>
            </w:r>
          </w:p>
          <w:p w:rsidR="275BD881" w:rsidP="7D6EF74D" w:rsidRDefault="275BD881" w14:paraId="7AF6BC43" w14:textId="3CE17002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"sqs:*",</w:t>
            </w:r>
          </w:p>
          <w:p w:rsidR="275BD881" w:rsidP="7D6EF74D" w:rsidRDefault="275BD881" w14:paraId="59B19762" w14:textId="4151D028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"ecs:*"</w:t>
            </w:r>
          </w:p>
          <w:p w:rsidR="275BD881" w:rsidP="7D6EF74D" w:rsidRDefault="275BD881" w14:paraId="575AB962" w14:textId="064FE003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75BD881" w:rsidP="7D6EF74D" w:rsidRDefault="275BD881" w14:paraId="02199417" w14:textId="117676A2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"*",</w:t>
            </w:r>
          </w:p>
          <w:p w:rsidR="275BD881" w:rsidP="7D6EF74D" w:rsidRDefault="275BD881" w14:paraId="7E9B0F05" w14:textId="04DA1EE3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</w:t>
            </w:r>
          </w:p>
          <w:p w:rsidR="275BD881" w:rsidP="7D6EF74D" w:rsidRDefault="275BD881" w14:paraId="46DC49E1" w14:textId="500CA360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75BD881" w:rsidP="7D6EF74D" w:rsidRDefault="275BD881" w14:paraId="6770241B" w14:textId="508CFE0F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75BD881" w:rsidP="7D6EF74D" w:rsidRDefault="275BD881" w14:paraId="26EC9019" w14:textId="02FA8680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75BD881" w:rsidP="7D6EF74D" w:rsidRDefault="275BD881" w14:paraId="0D52A0D7" w14:textId="0C29373B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"lambda:InvokeFunction",</w:t>
            </w:r>
          </w:p>
          <w:p w:rsidR="275BD881" w:rsidP="7D6EF74D" w:rsidRDefault="275BD881" w14:paraId="69A7B807" w14:textId="79EC1E12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"lambda:ListFunctions"</w:t>
            </w:r>
          </w:p>
          <w:p w:rsidR="275BD881" w:rsidP="7D6EF74D" w:rsidRDefault="275BD881" w14:paraId="554F35F5" w14:textId="368FA1A2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75BD881" w:rsidP="7D6EF74D" w:rsidRDefault="275BD881" w14:paraId="3FFCA1B9" w14:textId="2D58989D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"*",</w:t>
            </w:r>
          </w:p>
          <w:p w:rsidR="275BD881" w:rsidP="7D6EF74D" w:rsidRDefault="275BD881" w14:paraId="77815F77" w14:textId="171105EC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</w:t>
            </w:r>
          </w:p>
          <w:p w:rsidR="275BD881" w:rsidP="7D6EF74D" w:rsidRDefault="275BD881" w14:paraId="6EAA2EAC" w14:textId="561C7507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75BD881" w:rsidP="7D6EF74D" w:rsidRDefault="275BD881" w14:paraId="400762FF" w14:textId="1C9CADD4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75BD881" w:rsidP="7D6EF74D" w:rsidRDefault="275BD881" w14:paraId="407F34D7" w14:textId="386B0AED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75BD881" w:rsidP="7D6EF74D" w:rsidRDefault="275BD881" w14:paraId="54259C76" w14:textId="6F9E3481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"opsworks:CreateDeployment",</w:t>
            </w:r>
          </w:p>
          <w:p w:rsidR="275BD881" w:rsidP="7D6EF74D" w:rsidRDefault="275BD881" w14:paraId="191F541B" w14:textId="0A418618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"opsworks:DescribeApps",</w:t>
            </w:r>
          </w:p>
          <w:p w:rsidR="275BD881" w:rsidP="7D6EF74D" w:rsidRDefault="275BD881" w14:paraId="5D394E8A" w14:textId="7A195632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"opsworks:DescribeCommands",</w:t>
            </w:r>
          </w:p>
          <w:p w:rsidR="275BD881" w:rsidP="7D6EF74D" w:rsidRDefault="275BD881" w14:paraId="4C6320D6" w14:textId="38E9EFC2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"opsworks:DescribeDeployments",</w:t>
            </w:r>
          </w:p>
          <w:p w:rsidR="275BD881" w:rsidP="7D6EF74D" w:rsidRDefault="275BD881" w14:paraId="687E7D16" w14:textId="76BAFE3F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"opsworks:DescribeInstances",</w:t>
            </w:r>
          </w:p>
          <w:p w:rsidR="275BD881" w:rsidP="7D6EF74D" w:rsidRDefault="275BD881" w14:paraId="014E66E7" w14:textId="12D4223C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"opsworks:DescribeStacks",</w:t>
            </w:r>
          </w:p>
          <w:p w:rsidR="275BD881" w:rsidP="7D6EF74D" w:rsidRDefault="275BD881" w14:paraId="42A39F54" w14:textId="5B82480A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"opsworks:UpdateApp",</w:t>
            </w:r>
          </w:p>
          <w:p w:rsidR="275BD881" w:rsidP="7D6EF74D" w:rsidRDefault="275BD881" w14:paraId="778BA743" w14:textId="14D54739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"opsworks:UpdateStack"</w:t>
            </w:r>
          </w:p>
          <w:p w:rsidR="275BD881" w:rsidP="7D6EF74D" w:rsidRDefault="275BD881" w14:paraId="4B50435E" w14:textId="247FE3F4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75BD881" w:rsidP="7D6EF74D" w:rsidRDefault="275BD881" w14:paraId="05F8AFA4" w14:textId="48079B99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"*",</w:t>
            </w:r>
          </w:p>
          <w:p w:rsidR="275BD881" w:rsidP="7D6EF74D" w:rsidRDefault="275BD881" w14:paraId="0C122F81" w14:textId="114CF88F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</w:t>
            </w:r>
          </w:p>
          <w:p w:rsidR="275BD881" w:rsidP="7D6EF74D" w:rsidRDefault="275BD881" w14:paraId="349D15D3" w14:textId="7783FD27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75BD881" w:rsidP="7D6EF74D" w:rsidRDefault="275BD881" w14:paraId="7D604985" w14:textId="41E62EA6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75BD881" w:rsidP="7D6EF74D" w:rsidRDefault="275BD881" w14:paraId="769001EA" w14:textId="15B4713B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75BD881" w:rsidP="7D6EF74D" w:rsidRDefault="275BD881" w14:paraId="545FF962" w14:textId="789999E9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"cloudformation:CreateStack",</w:t>
            </w:r>
          </w:p>
          <w:p w:rsidR="275BD881" w:rsidP="7D6EF74D" w:rsidRDefault="275BD881" w14:paraId="72F81338" w14:textId="2635DC05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"cloudformation:DeleteStack",</w:t>
            </w:r>
          </w:p>
          <w:p w:rsidR="275BD881" w:rsidP="7D6EF74D" w:rsidRDefault="275BD881" w14:paraId="5A742784" w14:textId="72A03F47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"cloudformation:DescribeStacks",</w:t>
            </w:r>
          </w:p>
          <w:p w:rsidR="275BD881" w:rsidP="7D6EF74D" w:rsidRDefault="275BD881" w14:paraId="658FBB2F" w14:textId="0102D6CE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"cloudformation:UpdateStack",</w:t>
            </w:r>
          </w:p>
          <w:p w:rsidR="275BD881" w:rsidP="7D6EF74D" w:rsidRDefault="275BD881" w14:paraId="4CFC59B0" w14:textId="401F5BB4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"cloudformation:CreateChangeSet",</w:t>
            </w:r>
          </w:p>
          <w:p w:rsidR="275BD881" w:rsidP="7D6EF74D" w:rsidRDefault="275BD881" w14:paraId="1A9B9206" w14:textId="147CF6D0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"cloudformation:DeleteChangeSet",</w:t>
            </w:r>
          </w:p>
          <w:p w:rsidR="275BD881" w:rsidP="7D6EF74D" w:rsidRDefault="275BD881" w14:paraId="3D36CDC3" w14:textId="58836314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"cloudformation:DescribeChangeSet",</w:t>
            </w:r>
          </w:p>
          <w:p w:rsidR="275BD881" w:rsidP="7D6EF74D" w:rsidRDefault="275BD881" w14:paraId="21E16309" w14:textId="17602C32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"cloudformation:ExecuteChangeSet",</w:t>
            </w:r>
          </w:p>
          <w:p w:rsidR="275BD881" w:rsidP="7D6EF74D" w:rsidRDefault="275BD881" w14:paraId="7C367E1A" w14:textId="1D6A5118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"cloudformation:SetStackPolicy",</w:t>
            </w:r>
          </w:p>
          <w:p w:rsidR="275BD881" w:rsidP="7D6EF74D" w:rsidRDefault="275BD881" w14:paraId="7CE049E8" w14:textId="30583716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"cloudformation:ValidateTemplate"</w:t>
            </w:r>
          </w:p>
          <w:p w:rsidR="275BD881" w:rsidP="7D6EF74D" w:rsidRDefault="275BD881" w14:paraId="12E008A0" w14:textId="695A8F23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75BD881" w:rsidP="7D6EF74D" w:rsidRDefault="275BD881" w14:paraId="5818CB84" w14:textId="2F5AB3D7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"*",</w:t>
            </w:r>
          </w:p>
          <w:p w:rsidR="275BD881" w:rsidP="7D6EF74D" w:rsidRDefault="275BD881" w14:paraId="3277680A" w14:textId="2A95BE81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</w:t>
            </w:r>
          </w:p>
          <w:p w:rsidR="275BD881" w:rsidP="7D6EF74D" w:rsidRDefault="275BD881" w14:paraId="1C832D56" w14:textId="0A79204E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75BD881" w:rsidP="7D6EF74D" w:rsidRDefault="275BD881" w14:paraId="4B5DC3F3" w14:textId="3AFD5A6A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75BD881" w:rsidP="7D6EF74D" w:rsidRDefault="275BD881" w14:paraId="6B5AFB79" w14:textId="637B9F83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75BD881" w:rsidP="7D6EF74D" w:rsidRDefault="275BD881" w14:paraId="3A32AD5D" w14:textId="0D54DB48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"codebuild:BatchGetBuilds",</w:t>
            </w:r>
          </w:p>
          <w:p w:rsidR="275BD881" w:rsidP="7D6EF74D" w:rsidRDefault="275BD881" w14:paraId="5B1A6EE9" w14:textId="5625A5FD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"codebuild:StartBuild",</w:t>
            </w:r>
          </w:p>
          <w:p w:rsidR="275BD881" w:rsidP="7D6EF74D" w:rsidRDefault="275BD881" w14:paraId="0B75B609" w14:textId="55A370CB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"codebuild:BatchGetBuildBatches",</w:t>
            </w:r>
          </w:p>
          <w:p w:rsidR="275BD881" w:rsidP="7D6EF74D" w:rsidRDefault="275BD881" w14:paraId="73397A55" w14:textId="21D6BFA2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"codebuild:StartBuildBatch"</w:t>
            </w:r>
          </w:p>
          <w:p w:rsidR="275BD881" w:rsidP="7D6EF74D" w:rsidRDefault="275BD881" w14:paraId="6E342D0A" w14:textId="34EB8375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75BD881" w:rsidP="7D6EF74D" w:rsidRDefault="275BD881" w14:paraId="204E0225" w14:textId="6210B4B9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"*",</w:t>
            </w:r>
          </w:p>
          <w:p w:rsidR="275BD881" w:rsidP="7D6EF74D" w:rsidRDefault="275BD881" w14:paraId="6269325A" w14:textId="5632CBDC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</w:t>
            </w:r>
          </w:p>
          <w:p w:rsidR="275BD881" w:rsidP="7D6EF74D" w:rsidRDefault="275BD881" w14:paraId="4DFE4CA6" w14:textId="4FA2EEEB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75BD881" w:rsidP="7D6EF74D" w:rsidRDefault="275BD881" w14:paraId="09C6F93D" w14:textId="6681A1B7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75BD881" w:rsidP="7D6EF74D" w:rsidRDefault="275BD881" w14:paraId="2C4CFC42" w14:textId="6B3B3B35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"Allow",</w:t>
            </w:r>
          </w:p>
          <w:p w:rsidR="275BD881" w:rsidP="7D6EF74D" w:rsidRDefault="275BD881" w14:paraId="4CF10048" w14:textId="301ABC47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75BD881" w:rsidP="7D6EF74D" w:rsidRDefault="275BD881" w14:paraId="634D890E" w14:textId="0EA2CFA9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"devicefarm:ListProjects",</w:t>
            </w:r>
          </w:p>
          <w:p w:rsidR="275BD881" w:rsidP="7D6EF74D" w:rsidRDefault="275BD881" w14:paraId="1A038F4B" w14:textId="48FFC63D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"devicefarm:ListDevicePools",</w:t>
            </w:r>
          </w:p>
          <w:p w:rsidR="275BD881" w:rsidP="7D6EF74D" w:rsidRDefault="275BD881" w14:paraId="244BA3BA" w14:textId="5997EE09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"devicefarm:GetRun",</w:t>
            </w:r>
          </w:p>
          <w:p w:rsidR="275BD881" w:rsidP="7D6EF74D" w:rsidRDefault="275BD881" w14:paraId="5116028C" w14:textId="707C7CD1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"devicefarm:GetUpload",</w:t>
            </w:r>
          </w:p>
          <w:p w:rsidR="275BD881" w:rsidP="7D6EF74D" w:rsidRDefault="275BD881" w14:paraId="36B4B832" w14:textId="750362F7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"devicefarm:CreateUpload",</w:t>
            </w:r>
          </w:p>
          <w:p w:rsidR="275BD881" w:rsidP="7D6EF74D" w:rsidRDefault="275BD881" w14:paraId="54FB8DE9" w14:textId="533C2BAC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"devicefarm:ScheduleRun"</w:t>
            </w:r>
          </w:p>
          <w:p w:rsidR="275BD881" w:rsidP="7D6EF74D" w:rsidRDefault="275BD881" w14:paraId="4713EB5B" w14:textId="719102AD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75BD881" w:rsidP="7D6EF74D" w:rsidRDefault="275BD881" w14:paraId="392B938A" w14:textId="3CEEEB3E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"*"</w:t>
            </w:r>
          </w:p>
          <w:p w:rsidR="275BD881" w:rsidP="7D6EF74D" w:rsidRDefault="275BD881" w14:paraId="20D1A499" w14:textId="30EA0159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75BD881" w:rsidP="7D6EF74D" w:rsidRDefault="275BD881" w14:paraId="11AC1470" w14:textId="466FABE7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75BD881" w:rsidP="7D6EF74D" w:rsidRDefault="275BD881" w14:paraId="53FCC02D" w14:textId="40AB3746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"Allow",</w:t>
            </w:r>
          </w:p>
          <w:p w:rsidR="275BD881" w:rsidP="7D6EF74D" w:rsidRDefault="275BD881" w14:paraId="0A291BE2" w14:textId="718DC304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75BD881" w:rsidP="7D6EF74D" w:rsidRDefault="275BD881" w14:paraId="16CF0AE2" w14:textId="6A57074E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"servicecatalog:ListProvisioningArtifacts",</w:t>
            </w:r>
          </w:p>
          <w:p w:rsidR="275BD881" w:rsidP="7D6EF74D" w:rsidRDefault="275BD881" w14:paraId="17931485" w14:textId="36C7C49E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"servicecatalog:CreateProvisioningArtifact",</w:t>
            </w:r>
          </w:p>
          <w:p w:rsidR="275BD881" w:rsidP="7D6EF74D" w:rsidRDefault="275BD881" w14:paraId="1AD0BF4C" w14:textId="2D982950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"servicecatalog:DescribeProvisioningArtifact",</w:t>
            </w:r>
          </w:p>
          <w:p w:rsidR="275BD881" w:rsidP="7D6EF74D" w:rsidRDefault="275BD881" w14:paraId="4A587EA6" w14:textId="66729993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"servicecatalog:DeleteProvisioningArtifact",</w:t>
            </w:r>
          </w:p>
          <w:p w:rsidR="275BD881" w:rsidP="7D6EF74D" w:rsidRDefault="275BD881" w14:paraId="43A224D8" w14:textId="7A01EAF9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"servicecatalog:UpdateProduct"</w:t>
            </w:r>
          </w:p>
          <w:p w:rsidR="275BD881" w:rsidP="7D6EF74D" w:rsidRDefault="275BD881" w14:paraId="328B56E9" w14:textId="5906D6C4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75BD881" w:rsidP="7D6EF74D" w:rsidRDefault="275BD881" w14:paraId="02D7E49D" w14:textId="67114336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"*"</w:t>
            </w:r>
          </w:p>
          <w:p w:rsidR="275BD881" w:rsidP="7D6EF74D" w:rsidRDefault="275BD881" w14:paraId="6360D397" w14:textId="301CAFD9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75BD881" w:rsidP="7D6EF74D" w:rsidRDefault="275BD881" w14:paraId="509023F3" w14:textId="17D1D1A3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75BD881" w:rsidP="7D6EF74D" w:rsidRDefault="275BD881" w14:paraId="4255F443" w14:textId="50CB0540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"Allow",</w:t>
            </w:r>
          </w:p>
          <w:p w:rsidR="275BD881" w:rsidP="7D6EF74D" w:rsidRDefault="275BD881" w14:paraId="2C401690" w14:textId="2DB1716D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75BD881" w:rsidP="7D6EF74D" w:rsidRDefault="275BD881" w14:paraId="7AB4E362" w14:textId="3231E7EC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"cloudformation:ValidateTemplate"</w:t>
            </w:r>
          </w:p>
          <w:p w:rsidR="275BD881" w:rsidP="7D6EF74D" w:rsidRDefault="275BD881" w14:paraId="244B0619" w14:textId="21D079C7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75BD881" w:rsidP="7D6EF74D" w:rsidRDefault="275BD881" w14:paraId="53738E6C" w14:textId="7DED81A8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"*"</w:t>
            </w:r>
          </w:p>
          <w:p w:rsidR="275BD881" w:rsidP="7D6EF74D" w:rsidRDefault="275BD881" w14:paraId="67DB3BEE" w14:textId="565D77A5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75BD881" w:rsidP="7D6EF74D" w:rsidRDefault="275BD881" w14:paraId="4537DB17" w14:textId="0BA65C51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75BD881" w:rsidP="7D6EF74D" w:rsidRDefault="275BD881" w14:paraId="290751EA" w14:textId="66BAEE52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"Allow",</w:t>
            </w:r>
          </w:p>
          <w:p w:rsidR="275BD881" w:rsidP="7D6EF74D" w:rsidRDefault="275BD881" w14:paraId="6EB596C7" w14:textId="2885490C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75BD881" w:rsidP="7D6EF74D" w:rsidRDefault="275BD881" w14:paraId="06A6308E" w14:textId="7CB89800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"ecr:DescribeImages"</w:t>
            </w:r>
          </w:p>
          <w:p w:rsidR="275BD881" w:rsidP="7D6EF74D" w:rsidRDefault="275BD881" w14:paraId="5162E66A" w14:textId="6E0DB5EF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75BD881" w:rsidP="7D6EF74D" w:rsidRDefault="275BD881" w14:paraId="3F7D91C6" w14:textId="123BD1FB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"*"</w:t>
            </w:r>
          </w:p>
          <w:p w:rsidR="275BD881" w:rsidP="7D6EF74D" w:rsidRDefault="275BD881" w14:paraId="41E729EF" w14:textId="0F096BF2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75BD881" w:rsidP="7D6EF74D" w:rsidRDefault="275BD881" w14:paraId="648C629E" w14:textId="771A88CF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75BD881" w:rsidP="7D6EF74D" w:rsidRDefault="275BD881" w14:paraId="0BA6040E" w14:textId="2EF6D09E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"Allow",</w:t>
            </w:r>
          </w:p>
          <w:p w:rsidR="275BD881" w:rsidP="7D6EF74D" w:rsidRDefault="275BD881" w14:paraId="5A51A7B2" w14:textId="451CD985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75BD881" w:rsidP="7D6EF74D" w:rsidRDefault="275BD881" w14:paraId="00EBE33F" w14:textId="7626A7AC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"states:DescribeExecution",</w:t>
            </w:r>
          </w:p>
          <w:p w:rsidR="275BD881" w:rsidP="7D6EF74D" w:rsidRDefault="275BD881" w14:paraId="5D8A52C7" w14:textId="75046DF6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"states:DescribeStateMachine",</w:t>
            </w:r>
          </w:p>
          <w:p w:rsidR="275BD881" w:rsidP="7D6EF74D" w:rsidRDefault="275BD881" w14:paraId="782565A1" w14:textId="68EB06F9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"states:StartExecution"</w:t>
            </w:r>
          </w:p>
          <w:p w:rsidR="275BD881" w:rsidP="7D6EF74D" w:rsidRDefault="275BD881" w14:paraId="70C8AD06" w14:textId="634D77EB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75BD881" w:rsidP="7D6EF74D" w:rsidRDefault="275BD881" w14:paraId="1BFA7EC9" w14:textId="0EC95A72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"*"</w:t>
            </w:r>
          </w:p>
          <w:p w:rsidR="275BD881" w:rsidP="7D6EF74D" w:rsidRDefault="275BD881" w14:paraId="5F8E1C68" w14:textId="4A5BCD8C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75BD881" w:rsidP="7D6EF74D" w:rsidRDefault="275BD881" w14:paraId="2656B4D7" w14:textId="593ACB40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75BD881" w:rsidP="7D6EF74D" w:rsidRDefault="275BD881" w14:paraId="1FB8D1D4" w14:textId="0094B626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"Allow",</w:t>
            </w:r>
          </w:p>
          <w:p w:rsidR="275BD881" w:rsidP="7D6EF74D" w:rsidRDefault="275BD881" w14:paraId="6BAFA1D7" w14:textId="61F7B4F0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75BD881" w:rsidP="7D6EF74D" w:rsidRDefault="275BD881" w14:paraId="1527D180" w14:textId="3FF2DA93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"appconfig:StartDeployment",</w:t>
            </w:r>
          </w:p>
          <w:p w:rsidR="275BD881" w:rsidP="7D6EF74D" w:rsidRDefault="275BD881" w14:paraId="64689049" w14:textId="51F15852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"appconfig:StopDeployment",</w:t>
            </w:r>
          </w:p>
          <w:p w:rsidR="275BD881" w:rsidP="7D6EF74D" w:rsidRDefault="275BD881" w14:paraId="35FF61EC" w14:textId="0DFCD6CD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"appconfig:GetDeployment"</w:t>
            </w:r>
          </w:p>
          <w:p w:rsidR="275BD881" w:rsidP="7D6EF74D" w:rsidRDefault="275BD881" w14:paraId="6F41A455" w14:textId="37609292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75BD881" w:rsidP="7D6EF74D" w:rsidRDefault="275BD881" w14:paraId="3E94ACA5" w14:textId="0D4F56D6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"*"</w:t>
            </w:r>
          </w:p>
          <w:p w:rsidR="275BD881" w:rsidP="7D6EF74D" w:rsidRDefault="275BD881" w14:paraId="7F6D41AA" w14:textId="5692AA87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</w:t>
            </w:r>
          </w:p>
          <w:p w:rsidR="275BD881" w:rsidP="7D6EF74D" w:rsidRDefault="275BD881" w14:paraId="3060A1D8" w14:textId="6E88DE25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],</w:t>
            </w:r>
          </w:p>
          <w:p w:rsidR="275BD881" w:rsidP="7D6EF74D" w:rsidRDefault="275BD881" w14:paraId="2C4BFF83" w14:textId="13942BE5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"Version": "2012-10-17"</w:t>
            </w:r>
          </w:p>
          <w:p w:rsidR="275BD881" w:rsidP="7D6EF74D" w:rsidRDefault="275BD881" w14:paraId="464ECA44" w14:textId="3850B607">
            <w:pPr>
              <w:pStyle w:val="Normal"/>
            </w:pPr>
            <w:r w:rsidRPr="7D6EF74D" w:rsidR="275BD88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>}</w:t>
            </w:r>
          </w:p>
        </w:tc>
      </w:tr>
    </w:tbl>
    <w:p w:rsidR="7D6EF74D" w:rsidP="7D6EF74D" w:rsidRDefault="7D6EF74D" w14:paraId="78E8F698" w14:textId="4C642A6A">
      <w:pPr>
        <w:pStyle w:val="Normal"/>
        <w:ind w:left="0"/>
        <w:rPr>
          <w:b w:val="0"/>
          <w:bCs w:val="0"/>
        </w:rPr>
      </w:pPr>
    </w:p>
    <w:p w:rsidR="7D6EF74D" w:rsidP="7D6EF74D" w:rsidRDefault="7D6EF74D" w14:paraId="2E1BCF74" w14:textId="5D041765">
      <w:pPr>
        <w:pStyle w:val="ListParagraph"/>
        <w:numPr>
          <w:ilvl w:val="1"/>
          <w:numId w:val="2"/>
        </w:numPr>
        <w:rPr>
          <w:b w:val="0"/>
          <w:bCs w:val="0"/>
        </w:rPr>
      </w:pP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920"/>
      </w:tblGrid>
      <w:tr w:rsidR="7D6EF74D" w:rsidTr="7D6EF74D" w14:paraId="2F093415">
        <w:trPr>
          <w:trHeight w:val="300"/>
        </w:trPr>
        <w:tc>
          <w:tcPr>
            <w:tcW w:w="7920" w:type="dxa"/>
            <w:tcMar/>
          </w:tcPr>
          <w:p w:rsidR="275BD881" w:rsidP="7D6EF74D" w:rsidRDefault="275BD881" w14:paraId="527D5867" w14:textId="385764F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hyperlink w:anchor="/policies/details/arn%3Aaws%3Aiam%3A%3A268370550335%3Apolicy%2Fmlangles-assume-policy" r:id="R1169da50d7d24c07">
              <w:r w:rsidRPr="7D6EF74D" w:rsidR="275BD881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mlangles-assume-policy</w:t>
              </w:r>
            </w:hyperlink>
          </w:p>
        </w:tc>
      </w:tr>
      <w:tr w:rsidR="7D6EF74D" w:rsidTr="7D6EF74D" w14:paraId="4E291FD5">
        <w:trPr>
          <w:trHeight w:val="300"/>
        </w:trPr>
        <w:tc>
          <w:tcPr>
            <w:tcW w:w="7920" w:type="dxa"/>
            <w:tcMar/>
          </w:tcPr>
          <w:p w:rsidR="275BD881" w:rsidP="7D6EF74D" w:rsidRDefault="275BD881" w14:paraId="56E72279" w14:textId="0476C7AB">
            <w:pPr>
              <w:pStyle w:val="Normal"/>
              <w:rPr>
                <w:b w:val="0"/>
                <w:bCs w:val="0"/>
              </w:rPr>
            </w:pPr>
            <w:r w:rsidR="275BD881">
              <w:rPr>
                <w:b w:val="0"/>
                <w:bCs w:val="0"/>
              </w:rPr>
              <w:t>{</w:t>
            </w:r>
          </w:p>
          <w:p w:rsidR="275BD881" w:rsidP="7D6EF74D" w:rsidRDefault="275BD881" w14:paraId="4C4D0B53" w14:textId="2F6D9D09">
            <w:pPr>
              <w:pStyle w:val="Normal"/>
            </w:pPr>
            <w:r w:rsidR="275BD881">
              <w:rPr>
                <w:b w:val="0"/>
                <w:bCs w:val="0"/>
              </w:rPr>
              <w:t xml:space="preserve">    "Version": "2012-10-17",</w:t>
            </w:r>
          </w:p>
          <w:p w:rsidR="275BD881" w:rsidP="7D6EF74D" w:rsidRDefault="275BD881" w14:paraId="42DEA7E2" w14:textId="2CCADC51">
            <w:pPr>
              <w:pStyle w:val="Normal"/>
            </w:pPr>
            <w:r w:rsidR="275BD881">
              <w:rPr>
                <w:b w:val="0"/>
                <w:bCs w:val="0"/>
              </w:rPr>
              <w:t xml:space="preserve">    "Statement": {</w:t>
            </w:r>
          </w:p>
          <w:p w:rsidR="275BD881" w:rsidP="7D6EF74D" w:rsidRDefault="275BD881" w14:paraId="39A40DFA" w14:textId="5A72CB23">
            <w:pPr>
              <w:pStyle w:val="Normal"/>
            </w:pPr>
            <w:r w:rsidR="275BD881">
              <w:rPr>
                <w:b w:val="0"/>
                <w:bCs w:val="0"/>
              </w:rPr>
              <w:t xml:space="preserve">        "Effect": "Allow",</w:t>
            </w:r>
          </w:p>
          <w:p w:rsidR="275BD881" w:rsidP="7D6EF74D" w:rsidRDefault="275BD881" w14:paraId="380626CB" w14:textId="1C794C1C">
            <w:pPr>
              <w:pStyle w:val="Normal"/>
            </w:pPr>
            <w:r w:rsidR="275BD881">
              <w:rPr>
                <w:b w:val="0"/>
                <w:bCs w:val="0"/>
              </w:rPr>
              <w:t xml:space="preserve">        "Action": "sts:AssumeRole",</w:t>
            </w:r>
          </w:p>
          <w:p w:rsidR="275BD881" w:rsidP="7D6EF74D" w:rsidRDefault="275BD881" w14:paraId="59064B26" w14:textId="5F457F54">
            <w:pPr>
              <w:pStyle w:val="Normal"/>
            </w:pPr>
            <w:r w:rsidR="275BD881">
              <w:rPr>
                <w:b w:val="0"/>
                <w:bCs w:val="0"/>
              </w:rPr>
              <w:t xml:space="preserve">        "Resource": [</w:t>
            </w:r>
          </w:p>
          <w:p w:rsidR="275BD881" w:rsidP="7D6EF74D" w:rsidRDefault="275BD881" w14:paraId="40951E1C" w14:textId="76514C62">
            <w:pPr>
              <w:pStyle w:val="Normal"/>
            </w:pPr>
            <w:r w:rsidR="275BD881">
              <w:rPr>
                <w:b w:val="0"/>
                <w:bCs w:val="0"/>
              </w:rPr>
              <w:t xml:space="preserve">            "arn:aws:iam::906424543471:role/mlangles-cross-acc-role"</w:t>
            </w:r>
          </w:p>
          <w:p w:rsidR="275BD881" w:rsidP="7D6EF74D" w:rsidRDefault="275BD881" w14:paraId="471D1608" w14:textId="682DA4DB">
            <w:pPr>
              <w:pStyle w:val="Normal"/>
            </w:pPr>
            <w:r w:rsidR="275BD881">
              <w:rPr>
                <w:b w:val="0"/>
                <w:bCs w:val="0"/>
              </w:rPr>
              <w:t xml:space="preserve">        ]</w:t>
            </w:r>
          </w:p>
          <w:p w:rsidR="275BD881" w:rsidP="7D6EF74D" w:rsidRDefault="275BD881" w14:paraId="2627807C" w14:textId="1BD1935A">
            <w:pPr>
              <w:pStyle w:val="Normal"/>
            </w:pPr>
            <w:r w:rsidR="275BD881">
              <w:rPr>
                <w:b w:val="0"/>
                <w:bCs w:val="0"/>
              </w:rPr>
              <w:t xml:space="preserve">    }</w:t>
            </w:r>
          </w:p>
          <w:p w:rsidR="275BD881" w:rsidP="7D6EF74D" w:rsidRDefault="275BD881" w14:paraId="61378E4A" w14:textId="4A98CB91">
            <w:pPr>
              <w:pStyle w:val="Normal"/>
            </w:pPr>
            <w:r w:rsidR="275BD881">
              <w:rPr>
                <w:b w:val="0"/>
                <w:bCs w:val="0"/>
              </w:rPr>
              <w:t>}</w:t>
            </w:r>
          </w:p>
        </w:tc>
      </w:tr>
    </w:tbl>
    <w:p w:rsidR="275BD881" w:rsidP="7D6EF74D" w:rsidRDefault="275BD881" w14:paraId="6A5D5687" w14:textId="278BD211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275BD881">
        <w:drawing>
          <wp:inline wp14:editId="457B4021" wp14:anchorId="63E086F0">
            <wp:extent cx="142875" cy="142875"/>
            <wp:effectExtent l="0" t="0" r="0" b="0"/>
            <wp:docPr id="850942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6457b623e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/policies/details/arn%3Aaws%3Aiam%3A%3Aaws%3Apolicy%2FAWSKeyManagementServicePowerUser" r:id="Rca60787f389849b7">
        <w:r w:rsidRPr="7D6EF74D" w:rsidR="275BD881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AWSKeyManagementServicePowerUser</w:t>
        </w:r>
      </w:hyperlink>
    </w:p>
    <w:p w:rsidR="7D6EF74D" w:rsidP="7D6EF74D" w:rsidRDefault="7D6EF74D" w14:paraId="721D4277" w14:textId="4FF60039">
      <w:pPr>
        <w:pStyle w:val="Normal"/>
        <w:rPr>
          <w:b w:val="0"/>
          <w:bCs w:val="0"/>
        </w:rPr>
      </w:pPr>
    </w:p>
    <w:p w:rsidR="2E3867ED" w:rsidP="7D6EF74D" w:rsidRDefault="2E3867ED" w14:paraId="0AB89256" w14:textId="347967F2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u w:val="none"/>
          <w:lang w:val="en-US"/>
        </w:rPr>
      </w:pPr>
      <w:r w:rsidR="2E3867ED">
        <w:rPr>
          <w:b w:val="0"/>
          <w:bCs w:val="0"/>
        </w:rPr>
        <w:t xml:space="preserve">A role named </w:t>
      </w:r>
      <w:r w:rsidRPr="7D6EF74D" w:rsidR="2E3867ED">
        <w:rPr>
          <w:b w:val="1"/>
          <w:bCs w:val="1"/>
        </w:rPr>
        <w:t>cwe-role-us-east-1-mlangles-test</w:t>
      </w:r>
      <w:r w:rsidRPr="7D6EF74D" w:rsidR="2E3867ED">
        <w:rPr>
          <w:b w:val="1"/>
          <w:bCs w:val="1"/>
        </w:rPr>
        <w:t xml:space="preserve"> </w:t>
      </w:r>
      <w:r w:rsidR="2E3867ED">
        <w:rPr>
          <w:b w:val="0"/>
          <w:bCs w:val="0"/>
        </w:rPr>
        <w:t xml:space="preserve">is attached to </w:t>
      </w:r>
      <w:r w:rsidR="2E3867ED">
        <w:rPr>
          <w:b w:val="0"/>
          <w:bCs w:val="0"/>
        </w:rPr>
        <w:t xml:space="preserve">the </w:t>
      </w:r>
      <w:r w:rsidR="6D6E1739">
        <w:rPr>
          <w:b w:val="0"/>
          <w:bCs w:val="0"/>
        </w:rPr>
        <w:t>Eventbridge (Trusted entities: events)</w:t>
      </w:r>
      <w:r w:rsidR="2E3867ED">
        <w:rPr>
          <w:b w:val="0"/>
          <w:bCs w:val="0"/>
        </w:rPr>
        <w:t xml:space="preserve"> </w:t>
      </w:r>
      <w:r w:rsidR="2E3867ED">
        <w:rPr>
          <w:b w:val="0"/>
          <w:bCs w:val="0"/>
        </w:rPr>
        <w:t>with the following Policies.</w:t>
      </w:r>
    </w:p>
    <w:p w:rsidR="7D6EF74D" w:rsidP="7D6EF74D" w:rsidRDefault="7D6EF74D" w14:paraId="35360968" w14:textId="3A20D96A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u w:val="none"/>
          <w:lang w:val="en-US"/>
        </w:rPr>
      </w:pP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920"/>
      </w:tblGrid>
      <w:tr w:rsidR="7D6EF74D" w:rsidTr="7D6EF74D" w14:paraId="4DA22EC2">
        <w:trPr>
          <w:trHeight w:val="300"/>
        </w:trPr>
        <w:tc>
          <w:tcPr>
            <w:tcW w:w="7920" w:type="dxa"/>
            <w:tcMar/>
          </w:tcPr>
          <w:p w:rsidR="6CDD4D1E" w:rsidP="7D6EF74D" w:rsidRDefault="6CDD4D1E" w14:paraId="1A733CA4" w14:textId="7C3ABFC5">
            <w:pPr>
              <w:pStyle w:val="Normal"/>
              <w:rPr>
                <w:rFonts w:ascii="Roboto" w:hAnsi="Roboto" w:eastAsia="Roboto" w:cs="Roboto"/>
                <w:noProof w:val="0"/>
                <w:sz w:val="22"/>
                <w:szCs w:val="22"/>
                <w:lang w:val="en-US"/>
              </w:rPr>
            </w:pPr>
            <w:hyperlink w:anchor="/roles/details/cwe-role-us-east-1-mlangles-test/editPolicy/mlangles-test-2-invocation-pipeline?step=addPermissions" r:id="R889e34d3ae134282">
              <w:r w:rsidRPr="7D6EF74D" w:rsidR="6CDD4D1E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mlangles-test-2-invocation-pipeline</w:t>
              </w:r>
            </w:hyperlink>
          </w:p>
        </w:tc>
      </w:tr>
      <w:tr w:rsidR="7D6EF74D" w:rsidTr="7D6EF74D" w14:paraId="066268B8">
        <w:trPr>
          <w:trHeight w:val="300"/>
        </w:trPr>
        <w:tc>
          <w:tcPr>
            <w:tcW w:w="7920" w:type="dxa"/>
            <w:tcMar/>
          </w:tcPr>
          <w:p w:rsidR="6CDD4D1E" w:rsidP="7D6EF74D" w:rsidRDefault="6CDD4D1E" w14:paraId="1D10A34C" w14:textId="1E0DA12C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</w:pPr>
            <w:r w:rsidRPr="7D6EF74D" w:rsidR="6CDD4D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>{</w:t>
            </w:r>
          </w:p>
          <w:p w:rsidR="6CDD4D1E" w:rsidP="7D6EF74D" w:rsidRDefault="6CDD4D1E" w14:paraId="1685419C" w14:textId="015A0B66">
            <w:pPr>
              <w:pStyle w:val="Normal"/>
            </w:pPr>
            <w:r w:rsidRPr="7D6EF74D" w:rsidR="6CDD4D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"Version": "2012-10-17",</w:t>
            </w:r>
          </w:p>
          <w:p w:rsidR="6CDD4D1E" w:rsidP="7D6EF74D" w:rsidRDefault="6CDD4D1E" w14:paraId="59BB085B" w14:textId="48FEEEB8">
            <w:pPr>
              <w:pStyle w:val="Normal"/>
            </w:pPr>
            <w:r w:rsidRPr="7D6EF74D" w:rsidR="6CDD4D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"Statement": [</w:t>
            </w:r>
          </w:p>
          <w:p w:rsidR="6CDD4D1E" w:rsidP="7D6EF74D" w:rsidRDefault="6CDD4D1E" w14:paraId="71508D86" w14:textId="45095B62">
            <w:pPr>
              <w:pStyle w:val="Normal"/>
            </w:pPr>
            <w:r w:rsidRPr="7D6EF74D" w:rsidR="6CDD4D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6CDD4D1E" w:rsidP="7D6EF74D" w:rsidRDefault="6CDD4D1E" w14:paraId="7D867245" w14:textId="66A027FB">
            <w:pPr>
              <w:pStyle w:val="Normal"/>
            </w:pPr>
            <w:r w:rsidRPr="7D6EF74D" w:rsidR="6CDD4D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"Allow",</w:t>
            </w:r>
          </w:p>
          <w:p w:rsidR="6CDD4D1E" w:rsidP="7D6EF74D" w:rsidRDefault="6CDD4D1E" w14:paraId="07748B38" w14:textId="688AF6AC">
            <w:pPr>
              <w:pStyle w:val="Normal"/>
            </w:pPr>
            <w:r w:rsidRPr="7D6EF74D" w:rsidR="6CDD4D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6CDD4D1E" w:rsidP="7D6EF74D" w:rsidRDefault="6CDD4D1E" w14:paraId="718A4847" w14:textId="06BD8129">
            <w:pPr>
              <w:pStyle w:val="Normal"/>
            </w:pPr>
            <w:r w:rsidRPr="7D6EF74D" w:rsidR="6CDD4D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"codepipeline:StartPipelineExecution"</w:t>
            </w:r>
          </w:p>
          <w:p w:rsidR="6CDD4D1E" w:rsidP="7D6EF74D" w:rsidRDefault="6CDD4D1E" w14:paraId="6A4416A7" w14:textId="5FCD43D1">
            <w:pPr>
              <w:pStyle w:val="Normal"/>
            </w:pPr>
            <w:r w:rsidRPr="7D6EF74D" w:rsidR="6CDD4D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6CDD4D1E" w:rsidP="7D6EF74D" w:rsidRDefault="6CDD4D1E" w14:paraId="0B5F9D10" w14:textId="3E27E259">
            <w:pPr>
              <w:pStyle w:val="Normal"/>
            </w:pPr>
            <w:r w:rsidRPr="7D6EF74D" w:rsidR="6CDD4D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[</w:t>
            </w:r>
          </w:p>
          <w:p w:rsidR="6CDD4D1E" w:rsidP="7D6EF74D" w:rsidRDefault="6CDD4D1E" w14:paraId="33A3111D" w14:textId="025E4D36">
            <w:pPr>
              <w:pStyle w:val="Normal"/>
            </w:pPr>
            <w:r w:rsidRPr="7D6EF74D" w:rsidR="6CDD4D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"arn:aws:codepipeline:us-east-1:268370550335:mlangles-test-2"</w:t>
            </w:r>
          </w:p>
          <w:p w:rsidR="6CDD4D1E" w:rsidP="7D6EF74D" w:rsidRDefault="6CDD4D1E" w14:paraId="381A7408" w14:textId="02B14196">
            <w:pPr>
              <w:pStyle w:val="Normal"/>
            </w:pPr>
            <w:r w:rsidRPr="7D6EF74D" w:rsidR="6CDD4D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</w:t>
            </w:r>
          </w:p>
          <w:p w:rsidR="6CDD4D1E" w:rsidP="7D6EF74D" w:rsidRDefault="6CDD4D1E" w14:paraId="0F159819" w14:textId="1A9AF446">
            <w:pPr>
              <w:pStyle w:val="Normal"/>
            </w:pPr>
            <w:r w:rsidRPr="7D6EF74D" w:rsidR="6CDD4D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</w:t>
            </w:r>
          </w:p>
          <w:p w:rsidR="6CDD4D1E" w:rsidP="7D6EF74D" w:rsidRDefault="6CDD4D1E" w14:paraId="075C844A" w14:textId="781224D6">
            <w:pPr>
              <w:pStyle w:val="Normal"/>
            </w:pPr>
            <w:r w:rsidRPr="7D6EF74D" w:rsidR="6CDD4D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]</w:t>
            </w:r>
          </w:p>
          <w:p w:rsidR="6CDD4D1E" w:rsidP="7D6EF74D" w:rsidRDefault="6CDD4D1E" w14:paraId="53D8639F" w14:textId="0344A473">
            <w:pPr>
              <w:pStyle w:val="Normal"/>
            </w:pPr>
            <w:r w:rsidRPr="7D6EF74D" w:rsidR="6CDD4D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>}</w:t>
            </w:r>
          </w:p>
        </w:tc>
      </w:tr>
    </w:tbl>
    <w:p w:rsidR="285603AB" w:rsidP="7D6EF74D" w:rsidRDefault="285603AB" w14:paraId="53952C1C" w14:textId="334C7666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="285603AB">
        <w:drawing>
          <wp:inline wp14:editId="7FDAF44E" wp14:anchorId="74F2CEA5">
            <wp:extent cx="142875" cy="142875"/>
            <wp:effectExtent l="0" t="0" r="0" b="0"/>
            <wp:docPr id="838581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ec1b97ed044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/policies/details/arn%3Aaws%3Aiam%3A%3Aaws%3Apolicy%2FAmazonEventBridgeFullAccess" r:id="R9188e3e3ebc74a2d">
        <w:r w:rsidRPr="7D6EF74D" w:rsidR="285603AB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AmazonEventBridgeFullAccess</w:t>
        </w:r>
      </w:hyperlink>
    </w:p>
    <w:p w:rsidR="7D6EF74D" w:rsidP="7D6EF74D" w:rsidRDefault="7D6EF74D" w14:paraId="027ED377" w14:textId="4708B1D3">
      <w:pPr>
        <w:pStyle w:val="Normal"/>
        <w:rPr>
          <w:noProof w:val="0"/>
          <w:lang w:val="en-US"/>
        </w:rPr>
      </w:pPr>
    </w:p>
    <w:p w:rsidR="73CD7D3F" w:rsidP="7D6EF74D" w:rsidRDefault="73CD7D3F" w14:paraId="2E03FB79" w14:textId="7D14B445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u w:val="none"/>
          <w:lang w:val="en-US"/>
        </w:rPr>
      </w:pPr>
      <w:r w:rsidR="73CD7D3F">
        <w:rPr>
          <w:b w:val="0"/>
          <w:bCs w:val="0"/>
        </w:rPr>
        <w:t xml:space="preserve">A role named </w:t>
      </w:r>
      <w:r w:rsidRPr="7D6EF74D" w:rsidR="73CD7D3F">
        <w:rPr>
          <w:b w:val="1"/>
          <w:bCs w:val="1"/>
        </w:rPr>
        <w:t>cross-account-</w:t>
      </w:r>
      <w:r w:rsidRPr="7D6EF74D" w:rsidR="73CD7D3F">
        <w:rPr>
          <w:b w:val="1"/>
          <w:bCs w:val="1"/>
        </w:rPr>
        <w:t>eventb</w:t>
      </w:r>
      <w:r w:rsidRPr="7D6EF74D" w:rsidR="70244CD6">
        <w:rPr>
          <w:b w:val="1"/>
          <w:bCs w:val="1"/>
        </w:rPr>
        <w:t>ridge</w:t>
      </w:r>
      <w:r w:rsidRPr="7D6EF74D" w:rsidR="73CD7D3F">
        <w:rPr>
          <w:b w:val="1"/>
          <w:bCs w:val="1"/>
        </w:rPr>
        <w:t xml:space="preserve"> </w:t>
      </w:r>
      <w:r w:rsidR="73CD7D3F">
        <w:rPr>
          <w:b w:val="0"/>
          <w:bCs w:val="0"/>
        </w:rPr>
        <w:t xml:space="preserve">is attached to the </w:t>
      </w:r>
      <w:r w:rsidR="74437647">
        <w:rPr>
          <w:b w:val="0"/>
          <w:bCs w:val="0"/>
        </w:rPr>
        <w:t xml:space="preserve">Digital </w:t>
      </w:r>
      <w:r w:rsidR="74437647">
        <w:rPr>
          <w:b w:val="0"/>
          <w:bCs w:val="0"/>
        </w:rPr>
        <w:t>account(</w:t>
      </w:r>
      <w:r w:rsidR="74437647">
        <w:rPr>
          <w:b w:val="0"/>
          <w:bCs w:val="0"/>
        </w:rPr>
        <w:t>Trusted entities: 906424543471)</w:t>
      </w:r>
      <w:r w:rsidR="73CD7D3F">
        <w:rPr>
          <w:b w:val="0"/>
          <w:bCs w:val="0"/>
        </w:rPr>
        <w:t xml:space="preserve"> with the following Policies.</w:t>
      </w:r>
    </w:p>
    <w:p w:rsidR="2EC93208" w:rsidP="7D6EF74D" w:rsidRDefault="2EC93208" w14:paraId="752393BF" w14:textId="3682CE1B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="2EC93208">
        <w:drawing>
          <wp:inline wp14:editId="75F24B65" wp14:anchorId="59955C2A">
            <wp:extent cx="142875" cy="142875"/>
            <wp:effectExtent l="0" t="0" r="0" b="0"/>
            <wp:docPr id="1995221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9522ccd9bd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/policies/details/arn%3Aaws%3Aiam%3A%3Aaws%3Apolicy%2FAmazonEventBridgeFullAccess" r:id="R0143e4082c6248f1">
        <w:r w:rsidRPr="7D6EF74D" w:rsidR="2EC93208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AmazonEventBridgeFullAccess</w:t>
        </w:r>
        <w:r>
          <w:br/>
        </w:r>
      </w:hyperlink>
    </w:p>
    <w:p w:rsidR="5E6EE6F6" w:rsidP="7D6EF74D" w:rsidRDefault="5E6EE6F6" w14:paraId="26682F64" w14:textId="5B3A4688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u w:val="none"/>
          <w:lang w:val="en-US"/>
        </w:rPr>
      </w:pPr>
      <w:r w:rsidR="5E6EE6F6">
        <w:rPr>
          <w:b w:val="0"/>
          <w:bCs w:val="0"/>
        </w:rPr>
        <w:t xml:space="preserve">A role named </w:t>
      </w:r>
      <w:r w:rsidRPr="7D6EF74D" w:rsidR="5E6EE6F6">
        <w:rPr>
          <w:b w:val="1"/>
          <w:bCs w:val="1"/>
        </w:rPr>
        <w:t>codebuild</w:t>
      </w:r>
      <w:r w:rsidRPr="7D6EF74D" w:rsidR="5E6EE6F6">
        <w:rPr>
          <w:b w:val="1"/>
          <w:bCs w:val="1"/>
        </w:rPr>
        <w:t>-</w:t>
      </w:r>
      <w:r w:rsidRPr="7D6EF74D" w:rsidR="5E6EE6F6">
        <w:rPr>
          <w:b w:val="1"/>
          <w:bCs w:val="1"/>
        </w:rPr>
        <w:t>mlangles</w:t>
      </w:r>
      <w:r w:rsidRPr="7D6EF74D" w:rsidR="5E6EE6F6">
        <w:rPr>
          <w:b w:val="1"/>
          <w:bCs w:val="1"/>
        </w:rPr>
        <w:t xml:space="preserve">-build-service-role </w:t>
      </w:r>
      <w:r w:rsidR="5E6EE6F6">
        <w:rPr>
          <w:b w:val="0"/>
          <w:bCs w:val="0"/>
        </w:rPr>
        <w:t xml:space="preserve">is attached to the Digital </w:t>
      </w:r>
      <w:r w:rsidR="5E6EE6F6">
        <w:rPr>
          <w:b w:val="0"/>
          <w:bCs w:val="0"/>
        </w:rPr>
        <w:t>account(</w:t>
      </w:r>
      <w:r w:rsidR="5E6EE6F6">
        <w:rPr>
          <w:b w:val="0"/>
          <w:bCs w:val="0"/>
        </w:rPr>
        <w:t xml:space="preserve">Trusted entities: </w:t>
      </w:r>
      <w:r w:rsidR="5E6EE6F6">
        <w:rPr>
          <w:b w:val="0"/>
          <w:bCs w:val="0"/>
        </w:rPr>
        <w:t>codebuild</w:t>
      </w:r>
      <w:r w:rsidR="5E6EE6F6">
        <w:rPr>
          <w:b w:val="0"/>
          <w:bCs w:val="0"/>
        </w:rPr>
        <w:t>) with the following Policies.</w:t>
      </w:r>
    </w:p>
    <w:p w:rsidR="7D6EF74D" w:rsidP="7D6EF74D" w:rsidRDefault="7D6EF74D" w14:paraId="44B86CB0" w14:textId="29492425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u w:val="none"/>
          <w:lang w:val="en-US"/>
        </w:rPr>
      </w:pP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920"/>
      </w:tblGrid>
      <w:tr w:rsidR="7D6EF74D" w:rsidTr="7D6EF74D" w14:paraId="082BD0C1">
        <w:trPr>
          <w:trHeight w:val="300"/>
        </w:trPr>
        <w:tc>
          <w:tcPr>
            <w:tcW w:w="7920" w:type="dxa"/>
            <w:tcMar/>
          </w:tcPr>
          <w:p w:rsidR="2FC35D32" w:rsidP="7D6EF74D" w:rsidRDefault="2FC35D32" w14:paraId="3639B373" w14:textId="11870690">
            <w:pPr>
              <w:pStyle w:val="Normal"/>
              <w:rPr>
                <w:rFonts w:ascii="Roboto" w:hAnsi="Roboto" w:eastAsia="Roboto" w:cs="Roboto"/>
                <w:noProof w:val="0"/>
                <w:sz w:val="22"/>
                <w:szCs w:val="22"/>
                <w:lang w:val="en-US"/>
              </w:rPr>
            </w:pPr>
            <w:hyperlink w:anchor="/policies/details/arn%3Aaws%3Aiam%3A%3A268370550335%3Apolicy%2Fservice-role%2FCodeBuildBasePolicy-mlangles-build-us-east-1" r:id="R7ba1702cfdf14c5d">
              <w:r w:rsidRPr="7D6EF74D" w:rsidR="2FC35D32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CodeBuildBasePolicy-mlangles-build-us-east-1</w:t>
              </w:r>
            </w:hyperlink>
          </w:p>
        </w:tc>
      </w:tr>
      <w:tr w:rsidR="7D6EF74D" w:rsidTr="7D6EF74D" w14:paraId="0755B5A9">
        <w:trPr>
          <w:trHeight w:val="300"/>
        </w:trPr>
        <w:tc>
          <w:tcPr>
            <w:tcW w:w="7920" w:type="dxa"/>
            <w:tcMar/>
          </w:tcPr>
          <w:p w:rsidR="2FC35D32" w:rsidP="7D6EF74D" w:rsidRDefault="2FC35D32" w14:paraId="77731150" w14:textId="002A27FF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>{</w:t>
            </w:r>
          </w:p>
          <w:p w:rsidR="2FC35D32" w:rsidP="7D6EF74D" w:rsidRDefault="2FC35D32" w14:paraId="2D6ED05F" w14:textId="5AFB4719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"Version": "2012-10-17",</w:t>
            </w:r>
          </w:p>
          <w:p w:rsidR="2FC35D32" w:rsidP="7D6EF74D" w:rsidRDefault="2FC35D32" w14:paraId="5225B82A" w14:textId="5511706D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"Statement": [</w:t>
            </w:r>
          </w:p>
          <w:p w:rsidR="2FC35D32" w:rsidP="7D6EF74D" w:rsidRDefault="2FC35D32" w14:paraId="00367323" w14:textId="4A86CA7E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FC35D32" w:rsidP="7D6EF74D" w:rsidRDefault="2FC35D32" w14:paraId="4C0A7CFA" w14:textId="12B14C12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"Allow",</w:t>
            </w:r>
          </w:p>
          <w:p w:rsidR="2FC35D32" w:rsidP="7D6EF74D" w:rsidRDefault="2FC35D32" w14:paraId="082C6612" w14:textId="5887B659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[</w:t>
            </w:r>
          </w:p>
          <w:p w:rsidR="2FC35D32" w:rsidP="7D6EF74D" w:rsidRDefault="2FC35D32" w14:paraId="26EDAC8F" w14:textId="30E1D8CE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"arn:aws:logs:us-east-1:268370550335:log-group:/aws/codebuild/mlangles-build",</w:t>
            </w:r>
          </w:p>
          <w:p w:rsidR="2FC35D32" w:rsidP="7D6EF74D" w:rsidRDefault="2FC35D32" w14:paraId="3A0ABFE5" w14:textId="0719C959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"arn:aws:logs:us-east-1:268370550335:log-group:/aws/codebuild/mlangles-build:*"</w:t>
            </w:r>
          </w:p>
          <w:p w:rsidR="2FC35D32" w:rsidP="7D6EF74D" w:rsidRDefault="2FC35D32" w14:paraId="4B1AA4A7" w14:textId="62D60F16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FC35D32" w:rsidP="7D6EF74D" w:rsidRDefault="2FC35D32" w14:paraId="43695375" w14:textId="2D36122F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FC35D32" w:rsidP="7D6EF74D" w:rsidRDefault="2FC35D32" w14:paraId="54CCFB11" w14:textId="027DE8C9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"logs:CreateLogGroup",</w:t>
            </w:r>
          </w:p>
          <w:p w:rsidR="2FC35D32" w:rsidP="7D6EF74D" w:rsidRDefault="2FC35D32" w14:paraId="24CC9FFF" w14:textId="349C2477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"logs:CreateLogStream",</w:t>
            </w:r>
          </w:p>
          <w:p w:rsidR="2FC35D32" w:rsidP="7D6EF74D" w:rsidRDefault="2FC35D32" w14:paraId="10D2E3DF" w14:textId="56F87B1D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"logs:PutLogEvents"</w:t>
            </w:r>
          </w:p>
          <w:p w:rsidR="2FC35D32" w:rsidP="7D6EF74D" w:rsidRDefault="2FC35D32" w14:paraId="0A208845" w14:textId="06827B6A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</w:t>
            </w:r>
          </w:p>
          <w:p w:rsidR="2FC35D32" w:rsidP="7D6EF74D" w:rsidRDefault="2FC35D32" w14:paraId="2DB4D329" w14:textId="570EEE3A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FC35D32" w:rsidP="7D6EF74D" w:rsidRDefault="2FC35D32" w14:paraId="1F76BAF6" w14:textId="207EE959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FC35D32" w:rsidP="7D6EF74D" w:rsidRDefault="2FC35D32" w14:paraId="321B8A8A" w14:textId="7BC29FA5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"Allow",</w:t>
            </w:r>
          </w:p>
          <w:p w:rsidR="2FC35D32" w:rsidP="7D6EF74D" w:rsidRDefault="2FC35D32" w14:paraId="3A21B344" w14:textId="7FE6AAC9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[</w:t>
            </w:r>
          </w:p>
          <w:p w:rsidR="2FC35D32" w:rsidP="7D6EF74D" w:rsidRDefault="2FC35D32" w14:paraId="5CC3C344" w14:textId="79757BA4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"arn:aws:s3:::codepipeline-us-east-1-*"</w:t>
            </w:r>
          </w:p>
          <w:p w:rsidR="2FC35D32" w:rsidP="7D6EF74D" w:rsidRDefault="2FC35D32" w14:paraId="1DE14EA5" w14:textId="3F8D20C5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FC35D32" w:rsidP="7D6EF74D" w:rsidRDefault="2FC35D32" w14:paraId="73EBA4AC" w14:textId="302DB382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FC35D32" w:rsidP="7D6EF74D" w:rsidRDefault="2FC35D32" w14:paraId="1BE395C7" w14:textId="671433D0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"s3:PutObject",</w:t>
            </w:r>
          </w:p>
          <w:p w:rsidR="2FC35D32" w:rsidP="7D6EF74D" w:rsidRDefault="2FC35D32" w14:paraId="696E3756" w14:textId="3080D385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"s3:GetObject",</w:t>
            </w:r>
          </w:p>
          <w:p w:rsidR="2FC35D32" w:rsidP="7D6EF74D" w:rsidRDefault="2FC35D32" w14:paraId="6ABA81A6" w14:textId="1A290275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"s3:GetObjectVersion",</w:t>
            </w:r>
          </w:p>
          <w:p w:rsidR="2FC35D32" w:rsidP="7D6EF74D" w:rsidRDefault="2FC35D32" w14:paraId="5BD53FD2" w14:textId="734BB15C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"s3:GetBucketAcl",</w:t>
            </w:r>
          </w:p>
          <w:p w:rsidR="2FC35D32" w:rsidP="7D6EF74D" w:rsidRDefault="2FC35D32" w14:paraId="49FFA243" w14:textId="4C8B601A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"s3:GetBucketLocation"</w:t>
            </w:r>
          </w:p>
          <w:p w:rsidR="2FC35D32" w:rsidP="7D6EF74D" w:rsidRDefault="2FC35D32" w14:paraId="546B13CA" w14:textId="251C3787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</w:t>
            </w:r>
          </w:p>
          <w:p w:rsidR="2FC35D32" w:rsidP="7D6EF74D" w:rsidRDefault="2FC35D32" w14:paraId="35DAD8E3" w14:textId="7575B0BF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FC35D32" w:rsidP="7D6EF74D" w:rsidRDefault="2FC35D32" w14:paraId="5A37AD14" w14:textId="2B792C4A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FC35D32" w:rsidP="7D6EF74D" w:rsidRDefault="2FC35D32" w14:paraId="42420458" w14:textId="2679D3AE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"Allow",</w:t>
            </w:r>
          </w:p>
          <w:p w:rsidR="2FC35D32" w:rsidP="7D6EF74D" w:rsidRDefault="2FC35D32" w14:paraId="13710414" w14:textId="2F36BCC5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[</w:t>
            </w:r>
          </w:p>
          <w:p w:rsidR="2FC35D32" w:rsidP="7D6EF74D" w:rsidRDefault="2FC35D32" w14:paraId="4F0F9679" w14:textId="5D82B7A1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"arn:aws:codecommit:us-east-1:268370550335:test"</w:t>
            </w:r>
          </w:p>
          <w:p w:rsidR="2FC35D32" w:rsidP="7D6EF74D" w:rsidRDefault="2FC35D32" w14:paraId="1DCEDBC5" w14:textId="5EE17F97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FC35D32" w:rsidP="7D6EF74D" w:rsidRDefault="2FC35D32" w14:paraId="47795F94" w14:textId="66ED3707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FC35D32" w:rsidP="7D6EF74D" w:rsidRDefault="2FC35D32" w14:paraId="405DAABB" w14:textId="1B4D291E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"codecommit:GitPull"</w:t>
            </w:r>
          </w:p>
          <w:p w:rsidR="2FC35D32" w:rsidP="7D6EF74D" w:rsidRDefault="2FC35D32" w14:paraId="751F6FE5" w14:textId="5371B0F2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</w:t>
            </w:r>
          </w:p>
          <w:p w:rsidR="2FC35D32" w:rsidP="7D6EF74D" w:rsidRDefault="2FC35D32" w14:paraId="21365DD2" w14:textId="0EE97D25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FC35D32" w:rsidP="7D6EF74D" w:rsidRDefault="2FC35D32" w14:paraId="531FEE61" w14:textId="460DD47E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FC35D32" w:rsidP="7D6EF74D" w:rsidRDefault="2FC35D32" w14:paraId="3CC50852" w14:textId="58360D92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"Allow",</w:t>
            </w:r>
          </w:p>
          <w:p w:rsidR="2FC35D32" w:rsidP="7D6EF74D" w:rsidRDefault="2FC35D32" w14:paraId="3AC1F97E" w14:textId="0357A978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[</w:t>
            </w:r>
          </w:p>
          <w:p w:rsidR="2FC35D32" w:rsidP="7D6EF74D" w:rsidRDefault="2FC35D32" w14:paraId="6DD11937" w14:textId="30EC7AE6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"arn:aws:s3:::codepipeline-us-east-1-605621159220",</w:t>
            </w:r>
          </w:p>
          <w:p w:rsidR="2FC35D32" w:rsidP="7D6EF74D" w:rsidRDefault="2FC35D32" w14:paraId="461290B0" w14:textId="1DDF8313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"arn:aws:s3:::codepipeline-us-east-1-605621159220/*"</w:t>
            </w:r>
          </w:p>
          <w:p w:rsidR="2FC35D32" w:rsidP="7D6EF74D" w:rsidRDefault="2FC35D32" w14:paraId="22D67FE1" w14:textId="73002427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FC35D32" w:rsidP="7D6EF74D" w:rsidRDefault="2FC35D32" w14:paraId="6FF2B23F" w14:textId="06AD3973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FC35D32" w:rsidP="7D6EF74D" w:rsidRDefault="2FC35D32" w14:paraId="4DA620A3" w14:textId="4C42F7FC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"s3:PutObject",</w:t>
            </w:r>
          </w:p>
          <w:p w:rsidR="2FC35D32" w:rsidP="7D6EF74D" w:rsidRDefault="2FC35D32" w14:paraId="2F62608A" w14:textId="319C1C99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"s3:GetBucketAcl",</w:t>
            </w:r>
          </w:p>
          <w:p w:rsidR="2FC35D32" w:rsidP="7D6EF74D" w:rsidRDefault="2FC35D32" w14:paraId="269D75B1" w14:textId="47D4A9A9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"s3:GetBucketLocation"</w:t>
            </w:r>
          </w:p>
          <w:p w:rsidR="2FC35D32" w:rsidP="7D6EF74D" w:rsidRDefault="2FC35D32" w14:paraId="65A93394" w14:textId="691708C0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</w:t>
            </w:r>
          </w:p>
          <w:p w:rsidR="2FC35D32" w:rsidP="7D6EF74D" w:rsidRDefault="2FC35D32" w14:paraId="008EA279" w14:textId="1A30E704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2FC35D32" w:rsidP="7D6EF74D" w:rsidRDefault="2FC35D32" w14:paraId="5FDDF029" w14:textId="416E06F2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2FC35D32" w:rsidP="7D6EF74D" w:rsidRDefault="2FC35D32" w14:paraId="09E9D975" w14:textId="3AF937CF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"Allow",</w:t>
            </w:r>
          </w:p>
          <w:p w:rsidR="2FC35D32" w:rsidP="7D6EF74D" w:rsidRDefault="2FC35D32" w14:paraId="6332C435" w14:textId="72457309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2FC35D32" w:rsidP="7D6EF74D" w:rsidRDefault="2FC35D32" w14:paraId="553AC3BB" w14:textId="6E608966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"codebuild:CreateReportGroup",</w:t>
            </w:r>
          </w:p>
          <w:p w:rsidR="2FC35D32" w:rsidP="7D6EF74D" w:rsidRDefault="2FC35D32" w14:paraId="2BE4451B" w14:textId="6062DC8F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"codebuild:CreateReport",</w:t>
            </w:r>
          </w:p>
          <w:p w:rsidR="2FC35D32" w:rsidP="7D6EF74D" w:rsidRDefault="2FC35D32" w14:paraId="7E09E6BA" w14:textId="111EAA9C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"codebuild:UpdateReport",</w:t>
            </w:r>
          </w:p>
          <w:p w:rsidR="2FC35D32" w:rsidP="7D6EF74D" w:rsidRDefault="2FC35D32" w14:paraId="55FF50E2" w14:textId="090386BF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"codebuild:BatchPutTestCases",</w:t>
            </w:r>
          </w:p>
          <w:p w:rsidR="2FC35D32" w:rsidP="7D6EF74D" w:rsidRDefault="2FC35D32" w14:paraId="3DD47C96" w14:textId="15298CA8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"codebuild:BatchPutCodeCoverages"</w:t>
            </w:r>
          </w:p>
          <w:p w:rsidR="2FC35D32" w:rsidP="7D6EF74D" w:rsidRDefault="2FC35D32" w14:paraId="49947B9C" w14:textId="6F131FBE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2FC35D32" w:rsidP="7D6EF74D" w:rsidRDefault="2FC35D32" w14:paraId="1A894E11" w14:textId="2FFBBA32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[</w:t>
            </w:r>
          </w:p>
          <w:p w:rsidR="2FC35D32" w:rsidP="7D6EF74D" w:rsidRDefault="2FC35D32" w14:paraId="7858AC92" w14:textId="76A18AC6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"arn:aws:codebuild:us-east-1:268370550335:report-group/mlangles-build-*"</w:t>
            </w:r>
          </w:p>
          <w:p w:rsidR="2FC35D32" w:rsidP="7D6EF74D" w:rsidRDefault="2FC35D32" w14:paraId="4700DC0F" w14:textId="57E90601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</w:t>
            </w:r>
          </w:p>
          <w:p w:rsidR="2FC35D32" w:rsidP="7D6EF74D" w:rsidRDefault="2FC35D32" w14:paraId="54DD813C" w14:textId="6C131A8F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</w:t>
            </w:r>
          </w:p>
          <w:p w:rsidR="2FC35D32" w:rsidP="7D6EF74D" w:rsidRDefault="2FC35D32" w14:paraId="60D88742" w14:textId="02B4AF2A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]</w:t>
            </w:r>
          </w:p>
          <w:p w:rsidR="2FC35D32" w:rsidP="7D6EF74D" w:rsidRDefault="2FC35D32" w14:paraId="4BD26D3B" w14:textId="4F0977FF">
            <w:pPr>
              <w:pStyle w:val="Normal"/>
            </w:pPr>
            <w:r w:rsidRPr="7D6EF74D" w:rsidR="2FC35D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>}</w:t>
            </w:r>
          </w:p>
        </w:tc>
      </w:tr>
    </w:tbl>
    <w:p w:rsidR="7D6EF74D" w:rsidP="7D6EF74D" w:rsidRDefault="7D6EF74D" w14:paraId="70E22059" w14:textId="5D763565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u w:val="none"/>
          <w:lang w:val="en-US"/>
        </w:rPr>
      </w:pP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920"/>
      </w:tblGrid>
      <w:tr w:rsidR="7D6EF74D" w:rsidTr="7D6EF74D" w14:paraId="4D4689EE">
        <w:trPr>
          <w:trHeight w:val="300"/>
        </w:trPr>
        <w:tc>
          <w:tcPr>
            <w:tcW w:w="7920" w:type="dxa"/>
            <w:tcMar/>
          </w:tcPr>
          <w:p w:rsidR="6801ABFF" w:rsidP="7D6EF74D" w:rsidRDefault="6801ABFF" w14:paraId="6033D507" w14:textId="2B4DF1A7">
            <w:pPr>
              <w:pStyle w:val="Normal"/>
              <w:rPr>
                <w:rFonts w:ascii="Roboto" w:hAnsi="Roboto" w:eastAsia="Roboto" w:cs="Roboto"/>
                <w:noProof w:val="0"/>
                <w:sz w:val="22"/>
                <w:szCs w:val="22"/>
                <w:lang w:val="en-US"/>
              </w:rPr>
            </w:pPr>
            <w:hyperlink w:anchor="/policies/details/arn%3Aaws%3Aiam%3A%3A268370550335%3Apolicy%2Fservice-role%2FCodeBuildCloudWatchLogsPolicy-mlangles-build-us-east-1" r:id="Rc5942c50506d4e71">
              <w:r w:rsidRPr="7D6EF74D" w:rsidR="6801ABFF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CodeBuildCloudWatchLogsPolicy-mlangles-build-us-east-1</w:t>
              </w:r>
            </w:hyperlink>
          </w:p>
        </w:tc>
      </w:tr>
      <w:tr w:rsidR="7D6EF74D" w:rsidTr="7D6EF74D" w14:paraId="19C80C40">
        <w:trPr>
          <w:trHeight w:val="300"/>
        </w:trPr>
        <w:tc>
          <w:tcPr>
            <w:tcW w:w="7920" w:type="dxa"/>
            <w:tcMar/>
          </w:tcPr>
          <w:p w:rsidR="6801ABFF" w:rsidP="7D6EF74D" w:rsidRDefault="6801ABFF" w14:paraId="022425FA" w14:textId="5F542DBE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</w:pPr>
            <w:r w:rsidRPr="7D6EF74D" w:rsidR="6801AB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>{</w:t>
            </w:r>
          </w:p>
          <w:p w:rsidR="6801ABFF" w:rsidP="7D6EF74D" w:rsidRDefault="6801ABFF" w14:paraId="230400E3" w14:textId="09945961">
            <w:pPr>
              <w:pStyle w:val="Normal"/>
            </w:pPr>
            <w:r w:rsidRPr="7D6EF74D" w:rsidR="6801AB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"Version": "2012-10-17",</w:t>
            </w:r>
          </w:p>
          <w:p w:rsidR="6801ABFF" w:rsidP="7D6EF74D" w:rsidRDefault="6801ABFF" w14:paraId="370D49B9" w14:textId="312B21F6">
            <w:pPr>
              <w:pStyle w:val="Normal"/>
            </w:pPr>
            <w:r w:rsidRPr="7D6EF74D" w:rsidR="6801AB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"Statement": [</w:t>
            </w:r>
          </w:p>
          <w:p w:rsidR="6801ABFF" w:rsidP="7D6EF74D" w:rsidRDefault="6801ABFF" w14:paraId="4BAF6048" w14:textId="7DC62D27">
            <w:pPr>
              <w:pStyle w:val="Normal"/>
            </w:pPr>
            <w:r w:rsidRPr="7D6EF74D" w:rsidR="6801AB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6801ABFF" w:rsidP="7D6EF74D" w:rsidRDefault="6801ABFF" w14:paraId="3664D129" w14:textId="0E274943">
            <w:pPr>
              <w:pStyle w:val="Normal"/>
            </w:pPr>
            <w:r w:rsidRPr="7D6EF74D" w:rsidR="6801AB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"Allow",</w:t>
            </w:r>
          </w:p>
          <w:p w:rsidR="6801ABFF" w:rsidP="7D6EF74D" w:rsidRDefault="6801ABFF" w14:paraId="1FD81D48" w14:textId="12AD5076">
            <w:pPr>
              <w:pStyle w:val="Normal"/>
            </w:pPr>
            <w:r w:rsidRPr="7D6EF74D" w:rsidR="6801AB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[</w:t>
            </w:r>
          </w:p>
          <w:p w:rsidR="6801ABFF" w:rsidP="7D6EF74D" w:rsidRDefault="6801ABFF" w14:paraId="79D9EFFC" w14:textId="0E2794AB">
            <w:pPr>
              <w:pStyle w:val="Normal"/>
            </w:pPr>
            <w:r w:rsidRPr="7D6EF74D" w:rsidR="6801AB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"arn:aws:logs:us-east-1:268370550335:log-group:mlangles-test-build",</w:t>
            </w:r>
          </w:p>
          <w:p w:rsidR="6801ABFF" w:rsidP="7D6EF74D" w:rsidRDefault="6801ABFF" w14:paraId="5897590E" w14:textId="7660E8A5">
            <w:pPr>
              <w:pStyle w:val="Normal"/>
            </w:pPr>
            <w:r w:rsidRPr="7D6EF74D" w:rsidR="6801AB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"arn:aws:logs:us-east-1:268370550335:log-group:mlangles-test-build:*"</w:t>
            </w:r>
          </w:p>
          <w:p w:rsidR="6801ABFF" w:rsidP="7D6EF74D" w:rsidRDefault="6801ABFF" w14:paraId="1FDA7DE8" w14:textId="3836CDB7">
            <w:pPr>
              <w:pStyle w:val="Normal"/>
            </w:pPr>
            <w:r w:rsidRPr="7D6EF74D" w:rsidR="6801AB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6801ABFF" w:rsidP="7D6EF74D" w:rsidRDefault="6801ABFF" w14:paraId="54A1C6BF" w14:textId="7B488369">
            <w:pPr>
              <w:pStyle w:val="Normal"/>
            </w:pPr>
            <w:r w:rsidRPr="7D6EF74D" w:rsidR="6801AB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6801ABFF" w:rsidP="7D6EF74D" w:rsidRDefault="6801ABFF" w14:paraId="0A70540D" w14:textId="6781834F">
            <w:pPr>
              <w:pStyle w:val="Normal"/>
            </w:pPr>
            <w:r w:rsidRPr="7D6EF74D" w:rsidR="6801AB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"logs:CreateLogGroup",</w:t>
            </w:r>
          </w:p>
          <w:p w:rsidR="6801ABFF" w:rsidP="7D6EF74D" w:rsidRDefault="6801ABFF" w14:paraId="12E3EC65" w14:textId="1231D38A">
            <w:pPr>
              <w:pStyle w:val="Normal"/>
            </w:pPr>
            <w:r w:rsidRPr="7D6EF74D" w:rsidR="6801AB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"logs:CreateLogStream",</w:t>
            </w:r>
          </w:p>
          <w:p w:rsidR="6801ABFF" w:rsidP="7D6EF74D" w:rsidRDefault="6801ABFF" w14:paraId="6C67738F" w14:textId="0818EC3C">
            <w:pPr>
              <w:pStyle w:val="Normal"/>
            </w:pPr>
            <w:r w:rsidRPr="7D6EF74D" w:rsidR="6801AB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"logs:PutLogEvents"</w:t>
            </w:r>
          </w:p>
          <w:p w:rsidR="6801ABFF" w:rsidP="7D6EF74D" w:rsidRDefault="6801ABFF" w14:paraId="6A6EAFDB" w14:textId="248E3245">
            <w:pPr>
              <w:pStyle w:val="Normal"/>
            </w:pPr>
            <w:r w:rsidRPr="7D6EF74D" w:rsidR="6801AB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</w:t>
            </w:r>
          </w:p>
          <w:p w:rsidR="6801ABFF" w:rsidP="7D6EF74D" w:rsidRDefault="6801ABFF" w14:paraId="0F1300E6" w14:textId="018F4BBB">
            <w:pPr>
              <w:pStyle w:val="Normal"/>
            </w:pPr>
            <w:r w:rsidRPr="7D6EF74D" w:rsidR="6801AB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</w:t>
            </w:r>
          </w:p>
          <w:p w:rsidR="6801ABFF" w:rsidP="7D6EF74D" w:rsidRDefault="6801ABFF" w14:paraId="5983CA35" w14:textId="3E3D38C1">
            <w:pPr>
              <w:pStyle w:val="Normal"/>
            </w:pPr>
            <w:r w:rsidRPr="7D6EF74D" w:rsidR="6801AB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]</w:t>
            </w:r>
          </w:p>
          <w:p w:rsidR="6801ABFF" w:rsidP="7D6EF74D" w:rsidRDefault="6801ABFF" w14:paraId="5FBB857E" w14:textId="64B81AD2">
            <w:pPr>
              <w:pStyle w:val="Normal"/>
            </w:pPr>
            <w:r w:rsidRPr="7D6EF74D" w:rsidR="6801AB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>}</w:t>
            </w:r>
          </w:p>
        </w:tc>
      </w:tr>
    </w:tbl>
    <w:p w:rsidR="7D6EF74D" w:rsidP="7D6EF74D" w:rsidRDefault="7D6EF74D" w14:paraId="18100A1A" w14:textId="2B789022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u w:val="none"/>
          <w:lang w:val="en-US"/>
        </w:rPr>
      </w:pPr>
    </w:p>
    <w:p w:rsidR="295CC6CE" w:rsidP="7D6EF74D" w:rsidRDefault="295CC6CE" w14:paraId="5C999CC3" w14:textId="1D2D569C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u w:val="none"/>
          <w:lang w:val="en-US"/>
        </w:rPr>
      </w:pPr>
      <w:r w:rsidR="295CC6CE">
        <w:drawing>
          <wp:inline wp14:editId="5E25FC95" wp14:anchorId="27F3036B">
            <wp:extent cx="142875" cy="142875"/>
            <wp:effectExtent l="0" t="0" r="0" b="0"/>
            <wp:docPr id="159044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906e743b042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/policies/details/arn%3Aaws%3Aiam%3A%3Aaws%3Apolicy%2FAWSKeyManagementServicePowerUser" r:id="R73904750f2374444">
        <w:r w:rsidRPr="7D6EF74D" w:rsidR="295CC6CE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AWSKeyManagementServicePowerUser</w:t>
        </w:r>
        <w:r>
          <w:br/>
        </w:r>
      </w:hyperlink>
      <w:r>
        <w:tab/>
      </w:r>
      <w:r>
        <w:br/>
      </w:r>
    </w:p>
    <w:p w:rsidR="79C5C1DF" w:rsidP="7D6EF74D" w:rsidRDefault="79C5C1DF" w14:paraId="46BBFCDA" w14:textId="4C1A9DD7">
      <w:pPr>
        <w:pStyle w:val="Normal"/>
        <w:ind w:left="0"/>
        <w:rPr>
          <w:b w:val="1"/>
          <w:bCs w:val="1"/>
          <w:sz w:val="36"/>
          <w:szCs w:val="36"/>
        </w:rPr>
      </w:pPr>
      <w:bookmarkStart w:name="Bookmark3" w:id="2115468965"/>
      <w:r w:rsidRPr="7D6EF74D" w:rsidR="79C5C1DF">
        <w:rPr>
          <w:b w:val="1"/>
          <w:bCs w:val="1"/>
          <w:sz w:val="36"/>
          <w:szCs w:val="36"/>
        </w:rPr>
        <w:t>Digital Account IAM roles and Permissions</w:t>
      </w:r>
      <w:bookmarkEnd w:id="2115468965"/>
    </w:p>
    <w:p w:rsidR="79C5C1DF" w:rsidP="7D6EF74D" w:rsidRDefault="79C5C1DF" w14:paraId="73A352A1" w14:textId="06E4A87D">
      <w:pPr>
        <w:pStyle w:val="Normal"/>
        <w:ind w:left="0"/>
        <w:rPr>
          <w:b w:val="0"/>
          <w:bCs w:val="0"/>
        </w:rPr>
      </w:pPr>
      <w:r w:rsidR="79C5C1DF">
        <w:rPr>
          <w:b w:val="0"/>
          <w:bCs w:val="0"/>
        </w:rPr>
        <w:t>First Create IAM roles in the training account with their policies.</w:t>
      </w:r>
    </w:p>
    <w:p w:rsidR="79C5C1DF" w:rsidP="294DF670" w:rsidRDefault="79C5C1DF" w14:paraId="65446A3A" w14:textId="028832DE">
      <w:pPr>
        <w:pStyle w:val="ListParagraph"/>
        <w:numPr>
          <w:ilvl w:val="0"/>
          <w:numId w:val="2"/>
        </w:numPr>
        <w:rPr>
          <w:b w:val="0"/>
          <w:bCs w:val="0"/>
          <w:noProof w:val="0"/>
          <w:lang w:val="en-US"/>
        </w:rPr>
      </w:pPr>
      <w:r w:rsidR="29EDF19D">
        <w:rPr>
          <w:b w:val="0"/>
          <w:bCs w:val="0"/>
        </w:rPr>
        <w:t xml:space="preserve">A role named </w:t>
      </w:r>
      <w:r w:rsidRPr="294DF670" w:rsidR="29EDF19D">
        <w:rPr>
          <w:b w:val="1"/>
          <w:bCs w:val="1"/>
        </w:rPr>
        <w:t>mlangles</w:t>
      </w:r>
      <w:r w:rsidRPr="294DF670" w:rsidR="29EDF19D">
        <w:rPr>
          <w:b w:val="1"/>
          <w:bCs w:val="1"/>
        </w:rPr>
        <w:t>-</w:t>
      </w:r>
      <w:r w:rsidRPr="294DF670" w:rsidR="4BCE963F">
        <w:rPr>
          <w:b w:val="1"/>
          <w:bCs w:val="1"/>
        </w:rPr>
        <w:t>cross-acc</w:t>
      </w:r>
      <w:r w:rsidRPr="294DF670" w:rsidR="29EDF19D">
        <w:rPr>
          <w:b w:val="1"/>
          <w:bCs w:val="1"/>
        </w:rPr>
        <w:t>-role</w:t>
      </w:r>
      <w:r w:rsidR="29EDF19D">
        <w:rPr>
          <w:b w:val="0"/>
          <w:bCs w:val="0"/>
        </w:rPr>
        <w:t xml:space="preserve"> is attached to the </w:t>
      </w:r>
      <w:r w:rsidR="56C1DCFC">
        <w:rPr>
          <w:b w:val="0"/>
          <w:bCs w:val="0"/>
        </w:rPr>
        <w:t>account</w:t>
      </w:r>
      <w:r w:rsidR="29EDF19D">
        <w:rPr>
          <w:b w:val="0"/>
          <w:bCs w:val="0"/>
        </w:rPr>
        <w:t>(</w:t>
      </w:r>
      <w:r w:rsidR="29EDF19D">
        <w:rPr>
          <w:b w:val="0"/>
          <w:bCs w:val="0"/>
        </w:rPr>
        <w:t xml:space="preserve">Trusted </w:t>
      </w:r>
      <w:r w:rsidR="29EDF19D">
        <w:rPr>
          <w:b w:val="0"/>
          <w:bCs w:val="0"/>
        </w:rPr>
        <w:t>entities:</w:t>
      </w:r>
      <w:r w:rsidRPr="294DF670" w:rsidR="0E7171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268370550335</w:t>
      </w:r>
      <w:r w:rsidR="29EDF19D">
        <w:rPr>
          <w:b w:val="0"/>
          <w:bCs w:val="0"/>
        </w:rPr>
        <w:t>) with the following Policies.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7D6EF74D" w:rsidP="7D6EF74D" w:rsidRDefault="7D6EF74D" w14:paraId="0FB2A64C" w14:textId="0FF4D8C1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u w:val="none"/>
          <w:lang w:val="en-US"/>
        </w:rPr>
      </w:pP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920"/>
      </w:tblGrid>
      <w:tr w:rsidR="7D6EF74D" w:rsidTr="7D6EF74D" w14:paraId="01FD0AD7">
        <w:trPr>
          <w:trHeight w:val="300"/>
        </w:trPr>
        <w:tc>
          <w:tcPr>
            <w:tcW w:w="7920" w:type="dxa"/>
            <w:tcMar/>
          </w:tcPr>
          <w:p w:rsidR="46D28F5E" w:rsidP="7D6EF74D" w:rsidRDefault="46D28F5E" w14:paraId="0C1DAF76" w14:textId="5280747F">
            <w:pPr>
              <w:pStyle w:val="Normal"/>
              <w:rPr>
                <w:rFonts w:ascii="Roboto" w:hAnsi="Roboto" w:eastAsia="Roboto" w:cs="Roboto"/>
                <w:noProof w:val="0"/>
                <w:sz w:val="22"/>
                <w:szCs w:val="22"/>
                <w:lang w:val="en-US"/>
              </w:rPr>
            </w:pPr>
            <w:hyperlink w:anchor="/policies/details/arn%3Aaws%3Aiam%3A%3A906424543471%3Apolicy%2Fmlangles-dev-kms-s3-policy" r:id="R1bc3b652e4f5498b">
              <w:r w:rsidRPr="7D6EF74D" w:rsidR="46D28F5E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mlangles-dev-kms-s3-policy</w:t>
              </w:r>
            </w:hyperlink>
          </w:p>
        </w:tc>
      </w:tr>
      <w:tr w:rsidR="7D6EF74D" w:rsidTr="7D6EF74D" w14:paraId="37162019">
        <w:trPr>
          <w:trHeight w:val="300"/>
        </w:trPr>
        <w:tc>
          <w:tcPr>
            <w:tcW w:w="7920" w:type="dxa"/>
            <w:tcMar/>
          </w:tcPr>
          <w:p w:rsidR="46D28F5E" w:rsidP="7D6EF74D" w:rsidRDefault="46D28F5E" w14:paraId="1A6F7DDB" w14:textId="765593FD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>{</w:t>
            </w:r>
          </w:p>
          <w:p w:rsidR="46D28F5E" w:rsidP="7D6EF74D" w:rsidRDefault="46D28F5E" w14:paraId="7039945D" w14:textId="3F4758F8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"Version": "2012-10-17",</w:t>
            </w:r>
          </w:p>
          <w:p w:rsidR="46D28F5E" w:rsidP="7D6EF74D" w:rsidRDefault="46D28F5E" w14:paraId="352D9554" w14:textId="0D1E9363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"Statement": [</w:t>
            </w:r>
          </w:p>
          <w:p w:rsidR="46D28F5E" w:rsidP="7D6EF74D" w:rsidRDefault="46D28F5E" w14:paraId="6F2DDD54" w14:textId="26EBD4F9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46D28F5E" w:rsidP="7D6EF74D" w:rsidRDefault="46D28F5E" w14:paraId="297081CE" w14:textId="3845D9B9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"Allow",</w:t>
            </w:r>
          </w:p>
          <w:p w:rsidR="46D28F5E" w:rsidP="7D6EF74D" w:rsidRDefault="46D28F5E" w14:paraId="529D0784" w14:textId="0DF2499D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46D28F5E" w:rsidP="7D6EF74D" w:rsidRDefault="46D28F5E" w14:paraId="4FEDDC3C" w14:textId="3109734F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"s3:GetObject*",</w:t>
            </w:r>
          </w:p>
          <w:p w:rsidR="46D28F5E" w:rsidP="7D6EF74D" w:rsidRDefault="46D28F5E" w14:paraId="48A1ABA4" w14:textId="14110B9C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"s3:PutObject",</w:t>
            </w:r>
          </w:p>
          <w:p w:rsidR="46D28F5E" w:rsidP="7D6EF74D" w:rsidRDefault="46D28F5E" w14:paraId="61DB43EC" w14:textId="2A64E20A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"s3:PutObjectAcl",</w:t>
            </w:r>
          </w:p>
          <w:p w:rsidR="46D28F5E" w:rsidP="7D6EF74D" w:rsidRDefault="46D28F5E" w14:paraId="47127884" w14:textId="4267270F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"codecommit:ListBranches",</w:t>
            </w:r>
          </w:p>
          <w:p w:rsidR="46D28F5E" w:rsidP="7D6EF74D" w:rsidRDefault="46D28F5E" w14:paraId="5005ACDE" w14:textId="389A7FE0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"codecommit:ListRepositories"</w:t>
            </w:r>
          </w:p>
          <w:p w:rsidR="46D28F5E" w:rsidP="7D6EF74D" w:rsidRDefault="46D28F5E" w14:paraId="2085A7FC" w14:textId="30224032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46D28F5E" w:rsidP="7D6EF74D" w:rsidRDefault="46D28F5E" w14:paraId="4BCC801A" w14:textId="54D7304E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[</w:t>
            </w:r>
          </w:p>
          <w:p w:rsidR="46D28F5E" w:rsidP="7D6EF74D" w:rsidRDefault="46D28F5E" w14:paraId="594362D5" w14:textId="502DB1EF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"arn:aws:s3:::codepipeline-us-east-1-605621159220/*"</w:t>
            </w:r>
          </w:p>
          <w:p w:rsidR="46D28F5E" w:rsidP="7D6EF74D" w:rsidRDefault="46D28F5E" w14:paraId="12AC6D20" w14:textId="50EA0A88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</w:t>
            </w:r>
          </w:p>
          <w:p w:rsidR="46D28F5E" w:rsidP="7D6EF74D" w:rsidRDefault="46D28F5E" w14:paraId="7F296F67" w14:textId="135A73BB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},</w:t>
            </w:r>
          </w:p>
          <w:p w:rsidR="46D28F5E" w:rsidP="7D6EF74D" w:rsidRDefault="46D28F5E" w14:paraId="66C78F48" w14:textId="0079AC44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{</w:t>
            </w:r>
          </w:p>
          <w:p w:rsidR="46D28F5E" w:rsidP="7D6EF74D" w:rsidRDefault="46D28F5E" w14:paraId="161A3C6A" w14:textId="2B712EA0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"Effect": "Allow",</w:t>
            </w:r>
          </w:p>
          <w:p w:rsidR="46D28F5E" w:rsidP="7D6EF74D" w:rsidRDefault="46D28F5E" w14:paraId="2DFA4AD8" w14:textId="7003D0BA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"Action": [</w:t>
            </w:r>
          </w:p>
          <w:p w:rsidR="46D28F5E" w:rsidP="7D6EF74D" w:rsidRDefault="46D28F5E" w14:paraId="09F11DF8" w14:textId="0ED364C4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"kms:DescribeKey",</w:t>
            </w:r>
          </w:p>
          <w:p w:rsidR="46D28F5E" w:rsidP="7D6EF74D" w:rsidRDefault="46D28F5E" w14:paraId="1C748C81" w14:textId="2678A5D9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"kms:GenerateDataKey*",</w:t>
            </w:r>
          </w:p>
          <w:p w:rsidR="46D28F5E" w:rsidP="7D6EF74D" w:rsidRDefault="46D28F5E" w14:paraId="42B92589" w14:textId="097D3AC1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"kms:Encrypt",</w:t>
            </w:r>
          </w:p>
          <w:p w:rsidR="46D28F5E" w:rsidP="7D6EF74D" w:rsidRDefault="46D28F5E" w14:paraId="1F929BA3" w14:textId="1152D5DA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"kms:ReEncrypt*",</w:t>
            </w:r>
          </w:p>
          <w:p w:rsidR="46D28F5E" w:rsidP="7D6EF74D" w:rsidRDefault="46D28F5E" w14:paraId="3E403FB1" w14:textId="675D8E51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"kms:Decrypt"</w:t>
            </w:r>
          </w:p>
          <w:p w:rsidR="46D28F5E" w:rsidP="7D6EF74D" w:rsidRDefault="46D28F5E" w14:paraId="1E70E889" w14:textId="1A628C18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],</w:t>
            </w:r>
          </w:p>
          <w:p w:rsidR="46D28F5E" w:rsidP="7D6EF74D" w:rsidRDefault="46D28F5E" w14:paraId="58887EF3" w14:textId="7CB2273D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"Resource": [</w:t>
            </w:r>
          </w:p>
          <w:p w:rsidR="46D28F5E" w:rsidP="7D6EF74D" w:rsidRDefault="46D28F5E" w14:paraId="4A67A983" w14:textId="58C5D9A9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"arn:aws:kms:us-east-1:268370550335:key/f7a063af-4666-4675-89d5-3c7773f44ff2",</w:t>
            </w:r>
          </w:p>
          <w:p w:rsidR="46D28F5E" w:rsidP="7D6EF74D" w:rsidRDefault="46D28F5E" w14:paraId="428A1554" w14:textId="220B616E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    "arn:aws:kms:us-east-1:268370550335:key/de09b69c-1af9-4f43-994c-8dd9fb9224ab"</w:t>
            </w:r>
          </w:p>
          <w:p w:rsidR="46D28F5E" w:rsidP="7D6EF74D" w:rsidRDefault="46D28F5E" w14:paraId="7A550461" w14:textId="3098C8A3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    ]</w:t>
            </w:r>
          </w:p>
          <w:p w:rsidR="46D28F5E" w:rsidP="7D6EF74D" w:rsidRDefault="46D28F5E" w14:paraId="7F9ECAA0" w14:textId="21B0BC6E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    }</w:t>
            </w:r>
          </w:p>
          <w:p w:rsidR="46D28F5E" w:rsidP="7D6EF74D" w:rsidRDefault="46D28F5E" w14:paraId="07738670" w14:textId="1081675B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 xml:space="preserve">    ]</w:t>
            </w:r>
          </w:p>
          <w:p w:rsidR="46D28F5E" w:rsidP="7D6EF74D" w:rsidRDefault="46D28F5E" w14:paraId="456BFF2F" w14:textId="6BA8AD83">
            <w:pPr>
              <w:pStyle w:val="Normal"/>
            </w:pPr>
            <w:r w:rsidRPr="7D6EF74D" w:rsidR="46D28F5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444444"/>
                <w:u w:val="none"/>
                <w:lang w:val="en-US"/>
              </w:rPr>
              <w:t>}</w:t>
            </w:r>
          </w:p>
        </w:tc>
      </w:tr>
    </w:tbl>
    <w:p w:rsidR="7D6EF74D" w:rsidP="7D6EF74D" w:rsidRDefault="7D6EF74D" w14:paraId="4F54A23F" w14:textId="2DA10279">
      <w:pPr>
        <w:pStyle w:val="Normal"/>
        <w:ind w:left="0"/>
        <w:rPr>
          <w:noProof w:val="0"/>
          <w:lang w:val="en-US"/>
        </w:rPr>
      </w:pPr>
    </w:p>
    <w:p w:rsidR="46D28F5E" w:rsidP="7D6EF74D" w:rsidRDefault="46D28F5E" w14:paraId="36C98F2B" w14:textId="33040BB6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="46D28F5E">
        <w:drawing>
          <wp:inline wp14:editId="2086BE69" wp14:anchorId="588C81C5">
            <wp:extent cx="142875" cy="142875"/>
            <wp:effectExtent l="0" t="0" r="0" b="0"/>
            <wp:docPr id="1640658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fda5fe8294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/policies/details/arn%3Aaws%3Aiam%3A%3Aaws%3Apolicy%2FAWSCodeCommitFullAccess" r:id="Re079ce8bbba7459e">
        <w:r w:rsidRPr="7D6EF74D" w:rsidR="46D28F5E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AWSCodeCommitFullAccess</w:t>
        </w:r>
        <w:r>
          <w:br/>
        </w:r>
      </w:hyperlink>
    </w:p>
    <w:p w:rsidR="680E71EF" w:rsidP="294DF670" w:rsidRDefault="680E71EF" w14:paraId="4DC8D4F7" w14:textId="7E4F489C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u w:val="none"/>
          <w:lang w:val="en-US"/>
        </w:rPr>
      </w:pPr>
      <w:r w:rsidR="4E64571F">
        <w:rPr>
          <w:b w:val="0"/>
          <w:bCs w:val="0"/>
        </w:rPr>
        <w:t xml:space="preserve">A role named </w:t>
      </w:r>
      <w:r w:rsidRPr="294DF670" w:rsidR="0ED92525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u w:val="none"/>
          <w:lang w:val="en-US"/>
        </w:rPr>
        <w:t>cwe-role-us-east-1-mlops_pipeline</w:t>
      </w:r>
      <w:r w:rsidR="0ED92525">
        <w:rPr>
          <w:b w:val="0"/>
          <w:bCs w:val="0"/>
        </w:rPr>
        <w:t xml:space="preserve"> </w:t>
      </w:r>
      <w:r w:rsidR="4E64571F">
        <w:rPr>
          <w:b w:val="0"/>
          <w:bCs w:val="0"/>
        </w:rPr>
        <w:t xml:space="preserve">is attached to the </w:t>
      </w:r>
      <w:r w:rsidR="4E64571F">
        <w:rPr>
          <w:b w:val="0"/>
          <w:bCs w:val="0"/>
        </w:rPr>
        <w:t>Evendbridge</w:t>
      </w:r>
      <w:r w:rsidR="4E64571F">
        <w:rPr>
          <w:b w:val="0"/>
          <w:bCs w:val="0"/>
        </w:rPr>
        <w:t>(Trusted entities:</w:t>
      </w:r>
      <w:r w:rsidRPr="294DF670" w:rsidR="4E64571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1"/>
          <w:szCs w:val="21"/>
          <w:lang w:val="en-US"/>
        </w:rPr>
        <w:t xml:space="preserve"> events</w:t>
      </w:r>
      <w:r w:rsidR="4E64571F">
        <w:rPr>
          <w:b w:val="0"/>
          <w:bCs w:val="0"/>
        </w:rPr>
        <w:t>) with the following Policies.</w:t>
      </w:r>
    </w:p>
    <w:p w:rsidR="680E71EF" w:rsidP="7D6EF74D" w:rsidRDefault="680E71EF" w14:paraId="24C9C4E7" w14:textId="5F601C6E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="680E71EF">
        <w:drawing>
          <wp:inline wp14:editId="65EB411D" wp14:anchorId="22AC519F">
            <wp:extent cx="142875" cy="142875"/>
            <wp:effectExtent l="0" t="0" r="0" b="0"/>
            <wp:docPr id="1432814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ad24546ba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w:anchor="/policies/details/arn%3Aaws%3Aiam%3A%3Aaws%3Apolicy%2FAmazonEventBridgeFullAccess" r:id="R34cc6f5139a54c67">
        <w:r w:rsidRPr="7D6EF74D" w:rsidR="680E71EF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AmazonEventBridgeFullAccess</w:t>
        </w:r>
      </w:hyperlink>
    </w:p>
    <w:p w:rsidR="7D6EF74D" w:rsidP="7D6EF74D" w:rsidRDefault="7D6EF74D" w14:paraId="45070AC6" w14:textId="34476FB2">
      <w:pPr>
        <w:pStyle w:val="ListParagraph"/>
        <w:numPr>
          <w:ilvl w:val="1"/>
          <w:numId w:val="2"/>
        </w:numPr>
        <w:rPr>
          <w:noProof w:val="0"/>
          <w:lang w:val="en-US"/>
        </w:rPr>
      </w:pPr>
    </w:p>
    <w:tbl>
      <w:tblPr>
        <w:tblStyle w:val="TableGrid"/>
        <w:tblW w:w="0" w:type="auto"/>
        <w:tblInd w:w="1440" w:type="dxa"/>
        <w:tblLayout w:type="fixed"/>
        <w:tblLook w:val="06A0" w:firstRow="1" w:lastRow="0" w:firstColumn="1" w:lastColumn="0" w:noHBand="1" w:noVBand="1"/>
      </w:tblPr>
      <w:tblGrid>
        <w:gridCol w:w="7920"/>
      </w:tblGrid>
      <w:tr w:rsidR="7D6EF74D" w:rsidTr="7D6EF74D" w14:paraId="1851E404">
        <w:trPr>
          <w:trHeight w:val="300"/>
        </w:trPr>
        <w:tc>
          <w:tcPr>
            <w:tcW w:w="7920" w:type="dxa"/>
            <w:tcMar/>
          </w:tcPr>
          <w:p w:rsidR="680E71EF" w:rsidP="7D6EF74D" w:rsidRDefault="680E71EF" w14:paraId="5AC8FADC" w14:textId="20E4C26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hyperlink w:anchor="/roles/details/cwe-role-us-east-1-mlops_pipeline/editPolicy/cross-account-eventbrige-role?step=addPermissions" r:id="Rb7ff5c4d7e9e4840">
              <w:r w:rsidRPr="7D6EF74D" w:rsidR="680E71EF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en-US"/>
                </w:rPr>
                <w:t>cross-account-eventbrige-role</w:t>
              </w:r>
            </w:hyperlink>
          </w:p>
        </w:tc>
      </w:tr>
      <w:tr w:rsidR="7D6EF74D" w:rsidTr="7D6EF74D" w14:paraId="2F6381E7">
        <w:trPr>
          <w:trHeight w:val="300"/>
        </w:trPr>
        <w:tc>
          <w:tcPr>
            <w:tcW w:w="7920" w:type="dxa"/>
            <w:tcMar/>
          </w:tcPr>
          <w:p w:rsidR="680E71EF" w:rsidP="7D6EF74D" w:rsidRDefault="680E71EF" w14:paraId="17D99C91" w14:textId="732E4CBE">
            <w:pPr>
              <w:pStyle w:val="Normal"/>
              <w:rPr>
                <w:noProof w:val="0"/>
                <w:lang w:val="en-US"/>
              </w:rPr>
            </w:pPr>
            <w:r w:rsidRPr="7D6EF74D" w:rsidR="680E71EF">
              <w:rPr>
                <w:noProof w:val="0"/>
                <w:lang w:val="en-US"/>
              </w:rPr>
              <w:t>{</w:t>
            </w:r>
          </w:p>
          <w:p w:rsidR="680E71EF" w:rsidP="7D6EF74D" w:rsidRDefault="680E71EF" w14:paraId="233A97BE" w14:textId="4E3538FE">
            <w:pPr>
              <w:pStyle w:val="Normal"/>
            </w:pPr>
            <w:r w:rsidRPr="7D6EF74D" w:rsidR="680E71EF">
              <w:rPr>
                <w:noProof w:val="0"/>
                <w:lang w:val="en-US"/>
              </w:rPr>
              <w:t xml:space="preserve">    "Version": "2012-10-17",</w:t>
            </w:r>
          </w:p>
          <w:p w:rsidR="680E71EF" w:rsidP="7D6EF74D" w:rsidRDefault="680E71EF" w14:paraId="3966012F" w14:textId="307158E4">
            <w:pPr>
              <w:pStyle w:val="Normal"/>
            </w:pPr>
            <w:r w:rsidRPr="7D6EF74D" w:rsidR="680E71EF">
              <w:rPr>
                <w:noProof w:val="0"/>
                <w:lang w:val="en-US"/>
              </w:rPr>
              <w:t xml:space="preserve">    "Statement": {</w:t>
            </w:r>
          </w:p>
          <w:p w:rsidR="680E71EF" w:rsidP="7D6EF74D" w:rsidRDefault="680E71EF" w14:paraId="772756A6" w14:textId="6462A532">
            <w:pPr>
              <w:pStyle w:val="Normal"/>
            </w:pPr>
            <w:r w:rsidRPr="7D6EF74D" w:rsidR="680E71EF">
              <w:rPr>
                <w:noProof w:val="0"/>
                <w:lang w:val="en-US"/>
              </w:rPr>
              <w:t xml:space="preserve">        "Effect": "Allow",</w:t>
            </w:r>
          </w:p>
          <w:p w:rsidR="680E71EF" w:rsidP="7D6EF74D" w:rsidRDefault="680E71EF" w14:paraId="6B0D78B7" w14:textId="7D5F727D">
            <w:pPr>
              <w:pStyle w:val="Normal"/>
            </w:pPr>
            <w:r w:rsidRPr="7D6EF74D" w:rsidR="680E71EF">
              <w:rPr>
                <w:noProof w:val="0"/>
                <w:lang w:val="en-US"/>
              </w:rPr>
              <w:t xml:space="preserve">        "Action": "sts:AssumeRole",</w:t>
            </w:r>
          </w:p>
          <w:p w:rsidR="680E71EF" w:rsidP="7D6EF74D" w:rsidRDefault="680E71EF" w14:paraId="7B547831" w14:textId="62F8AFE5">
            <w:pPr>
              <w:pStyle w:val="Normal"/>
            </w:pPr>
            <w:r w:rsidRPr="7D6EF74D" w:rsidR="680E71EF">
              <w:rPr>
                <w:noProof w:val="0"/>
                <w:lang w:val="en-US"/>
              </w:rPr>
              <w:t xml:space="preserve">        "Resource": [</w:t>
            </w:r>
          </w:p>
          <w:p w:rsidR="680E71EF" w:rsidP="7D6EF74D" w:rsidRDefault="680E71EF" w14:paraId="5B710652" w14:textId="6E8D405D">
            <w:pPr>
              <w:pStyle w:val="Normal"/>
            </w:pPr>
            <w:r w:rsidRPr="7D6EF74D" w:rsidR="680E71EF">
              <w:rPr>
                <w:noProof w:val="0"/>
                <w:lang w:val="en-US"/>
              </w:rPr>
              <w:t xml:space="preserve">            "arn:aws:iam::268370550335:role/cross-account-eventbridge"</w:t>
            </w:r>
          </w:p>
          <w:p w:rsidR="680E71EF" w:rsidP="7D6EF74D" w:rsidRDefault="680E71EF" w14:paraId="213F53C6" w14:textId="0DB42AF8">
            <w:pPr>
              <w:pStyle w:val="Normal"/>
            </w:pPr>
            <w:r w:rsidRPr="7D6EF74D" w:rsidR="680E71EF">
              <w:rPr>
                <w:noProof w:val="0"/>
                <w:lang w:val="en-US"/>
              </w:rPr>
              <w:t xml:space="preserve">        ]</w:t>
            </w:r>
          </w:p>
          <w:p w:rsidR="680E71EF" w:rsidP="7D6EF74D" w:rsidRDefault="680E71EF" w14:paraId="5133790B" w14:textId="1BCF794A">
            <w:pPr>
              <w:pStyle w:val="Normal"/>
            </w:pPr>
            <w:r w:rsidRPr="7D6EF74D" w:rsidR="680E71EF">
              <w:rPr>
                <w:noProof w:val="0"/>
                <w:lang w:val="en-US"/>
              </w:rPr>
              <w:t xml:space="preserve">    }</w:t>
            </w:r>
          </w:p>
          <w:p w:rsidR="680E71EF" w:rsidP="7D6EF74D" w:rsidRDefault="680E71EF" w14:paraId="3D50EABF" w14:textId="034F204E">
            <w:pPr>
              <w:pStyle w:val="Normal"/>
            </w:pPr>
            <w:r w:rsidRPr="7D6EF74D" w:rsidR="680E71EF">
              <w:rPr>
                <w:noProof w:val="0"/>
                <w:lang w:val="en-US"/>
              </w:rPr>
              <w:t>}</w:t>
            </w:r>
          </w:p>
        </w:tc>
      </w:tr>
    </w:tbl>
    <w:p w:rsidR="7D6EF74D" w:rsidP="7D6EF74D" w:rsidRDefault="7D6EF74D" w14:paraId="02D35626" w14:textId="153428E9">
      <w:pPr>
        <w:pStyle w:val="Normal"/>
        <w:ind w:left="0"/>
        <w:rPr>
          <w:noProof w:val="0"/>
          <w:lang w:val="en-US"/>
        </w:rPr>
      </w:pPr>
    </w:p>
    <w:p w:rsidR="7D6EF74D" w:rsidP="7D6EF74D" w:rsidRDefault="7D6EF74D" w14:paraId="41C5BB64" w14:textId="5BB2C8B3">
      <w:pPr>
        <w:pStyle w:val="Normal"/>
        <w:rPr>
          <w:noProof w:val="0"/>
          <w:lang w:val="en-US"/>
        </w:rPr>
      </w:pPr>
    </w:p>
    <w:p w:rsidR="237FF81E" w:rsidP="7D6EF74D" w:rsidRDefault="237FF81E" w14:paraId="227EE669" w14:textId="682886F6">
      <w:pPr>
        <w:pStyle w:val="Normal"/>
        <w:rPr>
          <w:b w:val="0"/>
          <w:bCs w:val="0"/>
          <w:noProof w:val="0"/>
          <w:lang w:val="en-US"/>
        </w:rPr>
      </w:pPr>
      <w:bookmarkStart w:name="Bookmark4" w:id="892750598"/>
      <w:r w:rsidRPr="7D6EF74D" w:rsidR="237FF81E">
        <w:rPr>
          <w:b w:val="1"/>
          <w:bCs w:val="1"/>
          <w:noProof w:val="0"/>
          <w:sz w:val="36"/>
          <w:szCs w:val="36"/>
          <w:lang w:val="en-US"/>
        </w:rPr>
        <w:t>Code Commit Repo</w:t>
      </w:r>
      <w:bookmarkEnd w:id="892750598"/>
      <w:r>
        <w:br/>
      </w:r>
      <w:r w:rsidRPr="7D6EF74D" w:rsidR="0CAA62EB">
        <w:rPr>
          <w:noProof w:val="0"/>
          <w:lang w:val="en-US"/>
        </w:rPr>
        <w:t xml:space="preserve">Create a </w:t>
      </w:r>
      <w:r w:rsidRPr="7D6EF74D" w:rsidR="0CAA62EB">
        <w:rPr>
          <w:noProof w:val="0"/>
          <w:lang w:val="en-US"/>
        </w:rPr>
        <w:t>codecommit</w:t>
      </w:r>
      <w:r w:rsidRPr="7D6EF74D" w:rsidR="0CAA62EB">
        <w:rPr>
          <w:noProof w:val="0"/>
          <w:lang w:val="en-US"/>
        </w:rPr>
        <w:t xml:space="preserve"> repo in </w:t>
      </w:r>
      <w:r w:rsidRPr="7D6EF74D" w:rsidR="0CAA62EB">
        <w:rPr>
          <w:noProof w:val="0"/>
          <w:lang w:val="en-US"/>
        </w:rPr>
        <w:t>Digital</w:t>
      </w:r>
      <w:r w:rsidRPr="7D6EF74D" w:rsidR="3767891B">
        <w:rPr>
          <w:noProof w:val="0"/>
          <w:lang w:val="en-US"/>
        </w:rPr>
        <w:t>infra</w:t>
      </w:r>
      <w:r w:rsidRPr="7D6EF74D" w:rsidR="0CAA62EB">
        <w:rPr>
          <w:noProof w:val="0"/>
          <w:lang w:val="en-US"/>
        </w:rPr>
        <w:t xml:space="preserve"> account with the name </w:t>
      </w:r>
      <w:r w:rsidRPr="7D6EF74D" w:rsidR="0CAA62EB">
        <w:rPr>
          <w:b w:val="1"/>
          <w:bCs w:val="1"/>
          <w:noProof w:val="0"/>
          <w:lang w:val="en-US"/>
        </w:rPr>
        <w:t>mlangles</w:t>
      </w:r>
      <w:r w:rsidRPr="7D6EF74D" w:rsidR="0CAA62EB">
        <w:rPr>
          <w:b w:val="1"/>
          <w:bCs w:val="1"/>
          <w:noProof w:val="0"/>
          <w:lang w:val="en-US"/>
        </w:rPr>
        <w:t>-dev-</w:t>
      </w:r>
      <w:r w:rsidRPr="7D6EF74D" w:rsidR="4992E803">
        <w:rPr>
          <w:b w:val="1"/>
          <w:bCs w:val="1"/>
          <w:noProof w:val="0"/>
          <w:lang w:val="en-US"/>
        </w:rPr>
        <w:t xml:space="preserve">repo </w:t>
      </w:r>
      <w:r w:rsidRPr="7D6EF74D" w:rsidR="4992E803">
        <w:rPr>
          <w:b w:val="0"/>
          <w:bCs w:val="0"/>
          <w:noProof w:val="0"/>
          <w:lang w:val="en-US"/>
        </w:rPr>
        <w:t>and</w:t>
      </w:r>
      <w:r w:rsidRPr="7D6EF74D" w:rsidR="0CAA62EB">
        <w:rPr>
          <w:b w:val="0"/>
          <w:bCs w:val="0"/>
          <w:noProof w:val="0"/>
          <w:lang w:val="en-US"/>
        </w:rPr>
        <w:t xml:space="preserve"> configured the pipeline on dev branch.</w:t>
      </w:r>
    </w:p>
    <w:p w:rsidR="7D6EF74D" w:rsidP="7D6EF74D" w:rsidRDefault="7D6EF74D" w14:paraId="4E423A86" w14:textId="310B3B9B">
      <w:pPr>
        <w:pStyle w:val="Normal"/>
        <w:rPr>
          <w:b w:val="0"/>
          <w:bCs w:val="0"/>
          <w:noProof w:val="0"/>
          <w:lang w:val="en-US"/>
        </w:rPr>
      </w:pPr>
      <w:r>
        <w:br/>
      </w:r>
      <w:r>
        <w:br/>
      </w:r>
      <w:bookmarkStart w:name="Bookmark5" w:id="884933075"/>
      <w:bookmarkStart w:name="Bookmark6" w:id="1936350793"/>
      <w:bookmarkStart w:name="Bookmark7" w:id="76506005"/>
      <w:bookmarkStart w:name="Bookmark9" w:id="1251440109"/>
      <w:r w:rsidRPr="7D6EF74D" w:rsidR="6684F56C">
        <w:rPr>
          <w:b w:val="1"/>
          <w:bCs w:val="1"/>
          <w:noProof w:val="0"/>
          <w:sz w:val="36"/>
          <w:szCs w:val="36"/>
          <w:lang w:val="en-US"/>
        </w:rPr>
        <w:t xml:space="preserve">Event Bridge rule in </w:t>
      </w:r>
      <w:r w:rsidRPr="7D6EF74D" w:rsidR="6684F56C">
        <w:rPr>
          <w:b w:val="1"/>
          <w:bCs w:val="1"/>
          <w:noProof w:val="0"/>
          <w:sz w:val="36"/>
          <w:szCs w:val="36"/>
          <w:lang w:val="en-US"/>
        </w:rPr>
        <w:t>Digitalinfra</w:t>
      </w:r>
      <w:r w:rsidRPr="7D6EF74D" w:rsidR="6684F56C">
        <w:rPr>
          <w:b w:val="1"/>
          <w:bCs w:val="1"/>
          <w:noProof w:val="0"/>
          <w:sz w:val="36"/>
          <w:szCs w:val="36"/>
          <w:lang w:val="en-US"/>
        </w:rPr>
        <w:t xml:space="preserve"> Account</w:t>
      </w:r>
      <w:bookmarkEnd w:id="884933075"/>
      <w:bookmarkEnd w:id="1936350793"/>
      <w:bookmarkEnd w:id="76506005"/>
      <w:bookmarkEnd w:id="1251440109"/>
      <w:r>
        <w:br/>
      </w:r>
      <w:r w:rsidRPr="7D6EF74D" w:rsidR="1480C7DB">
        <w:rPr>
          <w:b w:val="0"/>
          <w:bCs w:val="0"/>
          <w:noProof w:val="0"/>
          <w:lang w:val="en-US"/>
        </w:rPr>
        <w:t xml:space="preserve">Create an </w:t>
      </w:r>
      <w:r w:rsidRPr="7D6EF74D" w:rsidR="1480C7DB">
        <w:rPr>
          <w:b w:val="0"/>
          <w:bCs w:val="0"/>
          <w:noProof w:val="0"/>
          <w:lang w:val="en-US"/>
        </w:rPr>
        <w:t>Eventbridge</w:t>
      </w:r>
      <w:r w:rsidRPr="7D6EF74D" w:rsidR="1480C7DB">
        <w:rPr>
          <w:b w:val="0"/>
          <w:bCs w:val="0"/>
          <w:noProof w:val="0"/>
          <w:lang w:val="en-US"/>
        </w:rPr>
        <w:t xml:space="preserve"> rule to transfer events to another (training) account </w:t>
      </w:r>
      <w:r w:rsidRPr="7D6EF74D" w:rsidR="1480C7DB">
        <w:rPr>
          <w:b w:val="0"/>
          <w:bCs w:val="0"/>
          <w:noProof w:val="0"/>
          <w:lang w:val="en-US"/>
        </w:rPr>
        <w:t>eventbridge</w:t>
      </w:r>
      <w:r w:rsidRPr="7D6EF74D" w:rsidR="615C23BF">
        <w:rPr>
          <w:b w:val="0"/>
          <w:bCs w:val="0"/>
          <w:noProof w:val="0"/>
          <w:lang w:val="en-US"/>
        </w:rPr>
        <w:t xml:space="preserve">. In the target choose event bus in another account and paste the </w:t>
      </w:r>
      <w:r w:rsidRPr="7D6EF74D" w:rsidR="615C23BF">
        <w:rPr>
          <w:b w:val="0"/>
          <w:bCs w:val="0"/>
          <w:noProof w:val="0"/>
          <w:lang w:val="en-US"/>
        </w:rPr>
        <w:t>a</w:t>
      </w:r>
      <w:r w:rsidRPr="7D6EF74D" w:rsidR="64042042">
        <w:rPr>
          <w:b w:val="0"/>
          <w:bCs w:val="0"/>
          <w:noProof w:val="0"/>
          <w:lang w:val="en-US"/>
        </w:rPr>
        <w:t>rn</w:t>
      </w:r>
      <w:r w:rsidRPr="7D6EF74D" w:rsidR="64042042">
        <w:rPr>
          <w:b w:val="0"/>
          <w:bCs w:val="0"/>
          <w:noProof w:val="0"/>
          <w:lang w:val="en-US"/>
        </w:rPr>
        <w:t xml:space="preserve"> of that account.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D6EF74D" w:rsidTr="7D6EF74D" w14:paraId="0A09B483">
        <w:trPr>
          <w:trHeight w:val="300"/>
        </w:trPr>
        <w:tc>
          <w:tcPr>
            <w:tcW w:w="9360" w:type="dxa"/>
            <w:tcMar/>
          </w:tcPr>
          <w:p w:rsidR="1480C7DB" w:rsidP="7D6EF74D" w:rsidRDefault="1480C7DB" w14:paraId="348BCF0E" w14:textId="483A42D2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7D6EF74D" w:rsidR="1480C7DB">
              <w:rPr>
                <w:b w:val="0"/>
                <w:bCs w:val="0"/>
                <w:noProof w:val="0"/>
                <w:lang w:val="en-US"/>
              </w:rPr>
              <w:t>Event Pattern</w:t>
            </w:r>
          </w:p>
        </w:tc>
      </w:tr>
      <w:tr w:rsidR="7D6EF74D" w:rsidTr="7D6EF74D" w14:paraId="39A52E56">
        <w:trPr>
          <w:trHeight w:val="300"/>
        </w:trPr>
        <w:tc>
          <w:tcPr>
            <w:tcW w:w="9360" w:type="dxa"/>
            <w:tcMar/>
          </w:tcPr>
          <w:p w:rsidR="1480C7DB" w:rsidP="7D6EF74D" w:rsidRDefault="1480C7DB" w14:paraId="4CF2FDC0" w14:textId="410DD413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7D6EF74D" w:rsidR="1480C7DB">
              <w:rPr>
                <w:b w:val="0"/>
                <w:bCs w:val="0"/>
                <w:noProof w:val="0"/>
                <w:lang w:val="en-US"/>
              </w:rPr>
              <w:t>{</w:t>
            </w:r>
          </w:p>
          <w:p w:rsidR="1480C7DB" w:rsidP="7D6EF74D" w:rsidRDefault="1480C7DB" w14:paraId="78D56210" w14:textId="7D3BAEB3">
            <w:pPr>
              <w:pStyle w:val="Normal"/>
            </w:pPr>
            <w:r w:rsidRPr="7D6EF74D" w:rsidR="1480C7DB">
              <w:rPr>
                <w:b w:val="0"/>
                <w:bCs w:val="0"/>
                <w:noProof w:val="0"/>
                <w:lang w:val="en-US"/>
              </w:rPr>
              <w:t xml:space="preserve">  "source": ["aws.codecommit"],</w:t>
            </w:r>
          </w:p>
          <w:p w:rsidR="1480C7DB" w:rsidP="7D6EF74D" w:rsidRDefault="1480C7DB" w14:paraId="65B4CADE" w14:textId="5D7A9FF2">
            <w:pPr>
              <w:pStyle w:val="Normal"/>
            </w:pPr>
            <w:r w:rsidRPr="7D6EF74D" w:rsidR="1480C7DB">
              <w:rPr>
                <w:b w:val="0"/>
                <w:bCs w:val="0"/>
                <w:noProof w:val="0"/>
                <w:lang w:val="en-US"/>
              </w:rPr>
              <w:t xml:space="preserve">  "detail-type": ["CodeCommit Repository State Change"],</w:t>
            </w:r>
          </w:p>
          <w:p w:rsidR="1480C7DB" w:rsidP="7D6EF74D" w:rsidRDefault="1480C7DB" w14:paraId="3165C698" w14:textId="70F12152">
            <w:pPr>
              <w:pStyle w:val="Normal"/>
            </w:pPr>
            <w:r w:rsidRPr="7D6EF74D" w:rsidR="1480C7DB">
              <w:rPr>
                <w:b w:val="0"/>
                <w:bCs w:val="0"/>
                <w:noProof w:val="0"/>
                <w:lang w:val="en-US"/>
              </w:rPr>
              <w:t xml:space="preserve">  "resources": ["arn:aws:codecommit:us-east-1:906424543471:mlangles-dev-repo"],</w:t>
            </w:r>
          </w:p>
          <w:p w:rsidR="1480C7DB" w:rsidP="7D6EF74D" w:rsidRDefault="1480C7DB" w14:paraId="72470F91" w14:textId="6511C50E">
            <w:pPr>
              <w:pStyle w:val="Normal"/>
            </w:pPr>
            <w:r w:rsidRPr="7D6EF74D" w:rsidR="1480C7DB">
              <w:rPr>
                <w:b w:val="0"/>
                <w:bCs w:val="0"/>
                <w:noProof w:val="0"/>
                <w:lang w:val="en-US"/>
              </w:rPr>
              <w:t xml:space="preserve">  "detail": {</w:t>
            </w:r>
          </w:p>
          <w:p w:rsidR="1480C7DB" w:rsidP="7D6EF74D" w:rsidRDefault="1480C7DB" w14:paraId="3EAB18C9" w14:textId="6FE1B927">
            <w:pPr>
              <w:pStyle w:val="Normal"/>
            </w:pPr>
            <w:r w:rsidRPr="7D6EF74D" w:rsidR="1480C7DB">
              <w:rPr>
                <w:b w:val="0"/>
                <w:bCs w:val="0"/>
                <w:noProof w:val="0"/>
                <w:lang w:val="en-US"/>
              </w:rPr>
              <w:t xml:space="preserve">    "event": ["referenceCreated", "referenceUpdated"],</w:t>
            </w:r>
          </w:p>
          <w:p w:rsidR="1480C7DB" w:rsidP="7D6EF74D" w:rsidRDefault="1480C7DB" w14:paraId="1FF7B8F6" w14:textId="6122CE6A">
            <w:pPr>
              <w:pStyle w:val="Normal"/>
            </w:pPr>
            <w:r w:rsidRPr="7D6EF74D" w:rsidR="1480C7DB">
              <w:rPr>
                <w:b w:val="0"/>
                <w:bCs w:val="0"/>
                <w:noProof w:val="0"/>
                <w:lang w:val="en-US"/>
              </w:rPr>
              <w:t xml:space="preserve">    "referenceType": ["branch"],</w:t>
            </w:r>
          </w:p>
          <w:p w:rsidR="1480C7DB" w:rsidP="7D6EF74D" w:rsidRDefault="1480C7DB" w14:paraId="0DDA27D4" w14:textId="356321FF">
            <w:pPr>
              <w:pStyle w:val="Normal"/>
            </w:pPr>
            <w:r w:rsidRPr="7D6EF74D" w:rsidR="1480C7DB">
              <w:rPr>
                <w:b w:val="0"/>
                <w:bCs w:val="0"/>
                <w:noProof w:val="0"/>
                <w:lang w:val="en-US"/>
              </w:rPr>
              <w:t xml:space="preserve">    "referenceName": ["dev"]</w:t>
            </w:r>
          </w:p>
          <w:p w:rsidR="1480C7DB" w:rsidP="7D6EF74D" w:rsidRDefault="1480C7DB" w14:paraId="79DB87DD" w14:textId="2FA1CD9E">
            <w:pPr>
              <w:pStyle w:val="Normal"/>
            </w:pPr>
            <w:r w:rsidRPr="7D6EF74D" w:rsidR="1480C7DB">
              <w:rPr>
                <w:b w:val="0"/>
                <w:bCs w:val="0"/>
                <w:noProof w:val="0"/>
                <w:lang w:val="en-US"/>
              </w:rPr>
              <w:t xml:space="preserve">  }</w:t>
            </w:r>
          </w:p>
          <w:p w:rsidR="1480C7DB" w:rsidP="7D6EF74D" w:rsidRDefault="1480C7DB" w14:paraId="10877AD6" w14:textId="1066239C">
            <w:pPr>
              <w:pStyle w:val="Normal"/>
            </w:pPr>
            <w:r w:rsidRPr="7D6EF74D" w:rsidR="1480C7DB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</w:tr>
    </w:tbl>
    <w:p w:rsidR="1480C7DB" w:rsidP="7D6EF74D" w:rsidRDefault="1480C7DB" w14:paraId="015A5366" w14:textId="10CE02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6EF74D" w:rsidR="1480C7DB">
        <w:rPr>
          <w:b w:val="0"/>
          <w:bCs w:val="0"/>
          <w:noProof w:val="0"/>
          <w:lang w:val="en-US"/>
        </w:rPr>
        <w:t xml:space="preserve">Reference - </w:t>
      </w:r>
      <w:hyperlink r:id="R1d94eaf6363b4ca8">
        <w:r w:rsidRPr="7D6EF74D" w:rsidR="1480C7D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Use AWS CodeCommit and AWS CodePipeline to deploy a CI/CD pipeline in multiple AWS accounts - AWS Prescriptive Guidance (amazon.com)</w:t>
        </w:r>
      </w:hyperlink>
    </w:p>
    <w:p w:rsidR="6CA3EA7F" w:rsidP="7D6EF74D" w:rsidRDefault="6CA3EA7F" w14:paraId="361D9A91" w14:textId="5D47A3BF">
      <w:pPr>
        <w:pStyle w:val="Normal"/>
        <w:ind w:left="0"/>
        <w:rPr>
          <w:b w:val="1"/>
          <w:bCs w:val="1"/>
          <w:noProof w:val="0"/>
          <w:sz w:val="36"/>
          <w:szCs w:val="36"/>
          <w:lang w:val="en-US"/>
        </w:rPr>
      </w:pPr>
      <w:bookmarkStart w:name="Bookmark8" w:id="933253583"/>
      <w:r>
        <w:br/>
      </w:r>
      <w:r w:rsidRPr="7D6EF74D" w:rsidR="6CA3EA7F">
        <w:rPr>
          <w:b w:val="1"/>
          <w:bCs w:val="1"/>
          <w:noProof w:val="0"/>
          <w:sz w:val="36"/>
          <w:szCs w:val="36"/>
          <w:lang w:val="en-US"/>
        </w:rPr>
        <w:t>Event Bridge rule in Training</w:t>
      </w:r>
      <w:r w:rsidRPr="7D6EF74D" w:rsidR="6CA3EA7F">
        <w:rPr>
          <w:b w:val="1"/>
          <w:bCs w:val="1"/>
          <w:noProof w:val="0"/>
          <w:sz w:val="36"/>
          <w:szCs w:val="36"/>
          <w:lang w:val="en-US"/>
        </w:rPr>
        <w:t xml:space="preserve"> </w:t>
      </w:r>
      <w:r w:rsidRPr="7D6EF74D" w:rsidR="6CA3EA7F">
        <w:rPr>
          <w:b w:val="1"/>
          <w:bCs w:val="1"/>
          <w:noProof w:val="0"/>
          <w:sz w:val="36"/>
          <w:szCs w:val="36"/>
          <w:lang w:val="en-US"/>
        </w:rPr>
        <w:t>Account</w:t>
      </w:r>
      <w:bookmarkEnd w:id="933253583"/>
    </w:p>
    <w:p w:rsidR="6CA3EA7F" w:rsidP="7D6EF74D" w:rsidRDefault="6CA3EA7F" w14:paraId="21B7F27B" w14:textId="2CCC9BDA">
      <w:pPr>
        <w:pStyle w:val="Normal"/>
        <w:rPr>
          <w:b w:val="0"/>
          <w:bCs w:val="0"/>
          <w:noProof w:val="0"/>
          <w:lang w:val="en-US"/>
        </w:rPr>
      </w:pPr>
      <w:r w:rsidRPr="7D6EF74D" w:rsidR="6CA3EA7F">
        <w:rPr>
          <w:b w:val="0"/>
          <w:bCs w:val="0"/>
          <w:noProof w:val="0"/>
          <w:lang w:val="en-US"/>
        </w:rPr>
        <w:t xml:space="preserve">Create an </w:t>
      </w:r>
      <w:r w:rsidRPr="7D6EF74D" w:rsidR="6CA3EA7F">
        <w:rPr>
          <w:b w:val="0"/>
          <w:bCs w:val="0"/>
          <w:noProof w:val="0"/>
          <w:lang w:val="en-US"/>
        </w:rPr>
        <w:t>Eventbridge</w:t>
      </w:r>
      <w:r w:rsidRPr="7D6EF74D" w:rsidR="6CA3EA7F">
        <w:rPr>
          <w:b w:val="0"/>
          <w:bCs w:val="0"/>
          <w:noProof w:val="0"/>
          <w:lang w:val="en-US"/>
        </w:rPr>
        <w:t xml:space="preserve"> rule to transfer events to another (training) account </w:t>
      </w:r>
      <w:r w:rsidRPr="7D6EF74D" w:rsidR="6CA3EA7F">
        <w:rPr>
          <w:b w:val="0"/>
          <w:bCs w:val="0"/>
          <w:noProof w:val="0"/>
          <w:lang w:val="en-US"/>
        </w:rPr>
        <w:t>eventbridge</w:t>
      </w:r>
      <w:r w:rsidRPr="7D6EF74D" w:rsidR="6CA3EA7F">
        <w:rPr>
          <w:b w:val="0"/>
          <w:bCs w:val="0"/>
          <w:noProof w:val="0"/>
          <w:lang w:val="en-US"/>
        </w:rPr>
        <w:t>. In the target choose the pipeline that you want to invocate (role – cwe-</w:t>
      </w:r>
      <w:r w:rsidRPr="7D6EF74D" w:rsidR="5EA5EE22">
        <w:rPr>
          <w:b w:val="0"/>
          <w:bCs w:val="0"/>
          <w:noProof w:val="0"/>
          <w:lang w:val="en-US"/>
        </w:rPr>
        <w:t>role-us-east-1-mlangles-test)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D6EF74D" w:rsidTr="7D6EF74D" w14:paraId="306EF4DF">
        <w:trPr>
          <w:trHeight w:val="300"/>
        </w:trPr>
        <w:tc>
          <w:tcPr>
            <w:tcW w:w="9360" w:type="dxa"/>
            <w:tcMar/>
          </w:tcPr>
          <w:p w:rsidR="7D6EF74D" w:rsidP="7D6EF74D" w:rsidRDefault="7D6EF74D" w14:paraId="4C00117A" w14:textId="483A42D2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7D6EF74D" w:rsidR="7D6EF74D">
              <w:rPr>
                <w:b w:val="0"/>
                <w:bCs w:val="0"/>
                <w:noProof w:val="0"/>
                <w:lang w:val="en-US"/>
              </w:rPr>
              <w:t>Event Pattern</w:t>
            </w:r>
          </w:p>
        </w:tc>
      </w:tr>
      <w:tr w:rsidR="7D6EF74D" w:rsidTr="7D6EF74D" w14:paraId="597C6B45">
        <w:trPr>
          <w:trHeight w:val="300"/>
        </w:trPr>
        <w:tc>
          <w:tcPr>
            <w:tcW w:w="9360" w:type="dxa"/>
            <w:tcMar/>
          </w:tcPr>
          <w:p w:rsidR="7D6EF74D" w:rsidP="7D6EF74D" w:rsidRDefault="7D6EF74D" w14:paraId="470C9E22" w14:textId="410DD413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7D6EF74D" w:rsidR="7D6EF74D">
              <w:rPr>
                <w:b w:val="0"/>
                <w:bCs w:val="0"/>
                <w:noProof w:val="0"/>
                <w:lang w:val="en-US"/>
              </w:rPr>
              <w:t>{</w:t>
            </w:r>
          </w:p>
          <w:p w:rsidR="7D6EF74D" w:rsidP="7D6EF74D" w:rsidRDefault="7D6EF74D" w14:paraId="15448DCA" w14:textId="7D3BAEB3">
            <w:pPr>
              <w:pStyle w:val="Normal"/>
            </w:pPr>
            <w:r w:rsidRPr="7D6EF74D" w:rsidR="7D6EF74D">
              <w:rPr>
                <w:b w:val="0"/>
                <w:bCs w:val="0"/>
                <w:noProof w:val="0"/>
                <w:lang w:val="en-US"/>
              </w:rPr>
              <w:t xml:space="preserve">  "source": ["aws.codecommit"],</w:t>
            </w:r>
          </w:p>
          <w:p w:rsidR="7D6EF74D" w:rsidP="7D6EF74D" w:rsidRDefault="7D6EF74D" w14:paraId="2CBD3658" w14:textId="5D7A9FF2">
            <w:pPr>
              <w:pStyle w:val="Normal"/>
            </w:pPr>
            <w:r w:rsidRPr="7D6EF74D" w:rsidR="7D6EF74D">
              <w:rPr>
                <w:b w:val="0"/>
                <w:bCs w:val="0"/>
                <w:noProof w:val="0"/>
                <w:lang w:val="en-US"/>
              </w:rPr>
              <w:t xml:space="preserve">  "detail-type": ["CodeCommit Repository State Change"],</w:t>
            </w:r>
          </w:p>
          <w:p w:rsidR="7D6EF74D" w:rsidP="7D6EF74D" w:rsidRDefault="7D6EF74D" w14:paraId="0993DFF3" w14:textId="70F12152">
            <w:pPr>
              <w:pStyle w:val="Normal"/>
            </w:pPr>
            <w:r w:rsidRPr="7D6EF74D" w:rsidR="7D6EF74D">
              <w:rPr>
                <w:b w:val="0"/>
                <w:bCs w:val="0"/>
                <w:noProof w:val="0"/>
                <w:lang w:val="en-US"/>
              </w:rPr>
              <w:t xml:space="preserve">  "resources": ["arn:aws:codecommit:us-east-1:906424543471:mlangles-dev-repo"],</w:t>
            </w:r>
          </w:p>
          <w:p w:rsidR="7D6EF74D" w:rsidP="7D6EF74D" w:rsidRDefault="7D6EF74D" w14:paraId="74092060" w14:textId="6511C50E">
            <w:pPr>
              <w:pStyle w:val="Normal"/>
            </w:pPr>
            <w:r w:rsidRPr="7D6EF74D" w:rsidR="7D6EF74D">
              <w:rPr>
                <w:b w:val="0"/>
                <w:bCs w:val="0"/>
                <w:noProof w:val="0"/>
                <w:lang w:val="en-US"/>
              </w:rPr>
              <w:t xml:space="preserve">  "detail": {</w:t>
            </w:r>
          </w:p>
          <w:p w:rsidR="7D6EF74D" w:rsidP="7D6EF74D" w:rsidRDefault="7D6EF74D" w14:paraId="0B8DD5C8" w14:textId="6FE1B927">
            <w:pPr>
              <w:pStyle w:val="Normal"/>
            </w:pPr>
            <w:r w:rsidRPr="7D6EF74D" w:rsidR="7D6EF74D">
              <w:rPr>
                <w:b w:val="0"/>
                <w:bCs w:val="0"/>
                <w:noProof w:val="0"/>
                <w:lang w:val="en-US"/>
              </w:rPr>
              <w:t xml:space="preserve">    "event": ["referenceCreated", "referenceUpdated"],</w:t>
            </w:r>
          </w:p>
          <w:p w:rsidR="7D6EF74D" w:rsidP="7D6EF74D" w:rsidRDefault="7D6EF74D" w14:paraId="34B19C31" w14:textId="6122CE6A">
            <w:pPr>
              <w:pStyle w:val="Normal"/>
            </w:pPr>
            <w:r w:rsidRPr="7D6EF74D" w:rsidR="7D6EF74D">
              <w:rPr>
                <w:b w:val="0"/>
                <w:bCs w:val="0"/>
                <w:noProof w:val="0"/>
                <w:lang w:val="en-US"/>
              </w:rPr>
              <w:t xml:space="preserve">    "referenceType": ["branch"],</w:t>
            </w:r>
          </w:p>
          <w:p w:rsidR="7D6EF74D" w:rsidP="7D6EF74D" w:rsidRDefault="7D6EF74D" w14:paraId="0BD0A67B" w14:textId="356321FF">
            <w:pPr>
              <w:pStyle w:val="Normal"/>
            </w:pPr>
            <w:r w:rsidRPr="7D6EF74D" w:rsidR="7D6EF74D">
              <w:rPr>
                <w:b w:val="0"/>
                <w:bCs w:val="0"/>
                <w:noProof w:val="0"/>
                <w:lang w:val="en-US"/>
              </w:rPr>
              <w:t xml:space="preserve">    "referenceName": ["dev"]</w:t>
            </w:r>
          </w:p>
          <w:p w:rsidR="7D6EF74D" w:rsidP="7D6EF74D" w:rsidRDefault="7D6EF74D" w14:paraId="2AE4A143" w14:textId="2FA1CD9E">
            <w:pPr>
              <w:pStyle w:val="Normal"/>
            </w:pPr>
            <w:r w:rsidRPr="7D6EF74D" w:rsidR="7D6EF74D">
              <w:rPr>
                <w:b w:val="0"/>
                <w:bCs w:val="0"/>
                <w:noProof w:val="0"/>
                <w:lang w:val="en-US"/>
              </w:rPr>
              <w:t xml:space="preserve">  }</w:t>
            </w:r>
          </w:p>
          <w:p w:rsidR="7D6EF74D" w:rsidP="7D6EF74D" w:rsidRDefault="7D6EF74D" w14:paraId="5EAC0FF7" w14:textId="1066239C">
            <w:pPr>
              <w:pStyle w:val="Normal"/>
            </w:pPr>
            <w:r w:rsidRPr="7D6EF74D" w:rsidR="7D6EF74D">
              <w:rPr>
                <w:b w:val="0"/>
                <w:bCs w:val="0"/>
                <w:noProof w:val="0"/>
                <w:lang w:val="en-US"/>
              </w:rPr>
              <w:t>}</w:t>
            </w:r>
          </w:p>
        </w:tc>
      </w:tr>
    </w:tbl>
    <w:p w:rsidR="7D6EF74D" w:rsidP="7D6EF74D" w:rsidRDefault="7D6EF74D" w14:paraId="1ABD9055" w14:textId="06756DA6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</w:p>
    <w:p w:rsidR="62E25D97" w:rsidP="7D6EF74D" w:rsidRDefault="62E25D97" w14:paraId="373E42DC" w14:textId="0D4B0D1F">
      <w:pPr>
        <w:pStyle w:val="Normal"/>
        <w:ind w:left="0"/>
        <w:rPr>
          <w:b w:val="1"/>
          <w:bCs w:val="1"/>
          <w:sz w:val="36"/>
          <w:szCs w:val="36"/>
        </w:rPr>
      </w:pPr>
      <w:bookmarkStart w:name="Bookmark10" w:id="768513631"/>
      <w:r w:rsidRPr="7D6EF74D" w:rsidR="62E25D97">
        <w:rPr>
          <w:b w:val="1"/>
          <w:bCs w:val="1"/>
          <w:sz w:val="36"/>
          <w:szCs w:val="36"/>
        </w:rPr>
        <w:t>KMS key in Training Account</w:t>
      </w:r>
      <w:bookmarkEnd w:id="768513631"/>
    </w:p>
    <w:p w:rsidR="62E25D97" w:rsidP="7D6EF74D" w:rsidRDefault="62E25D97" w14:paraId="5941409D" w14:textId="106345E0">
      <w:pPr>
        <w:pStyle w:val="Normal"/>
        <w:ind w:left="0"/>
        <w:rPr>
          <w:b w:val="0"/>
          <w:bCs w:val="0"/>
        </w:rPr>
      </w:pPr>
      <w:r w:rsidR="62E25D97">
        <w:rPr>
          <w:b w:val="0"/>
          <w:bCs w:val="0"/>
        </w:rPr>
        <w:t>Create an KMS key in training account</w:t>
      </w:r>
      <w:r w:rsidR="187DC166">
        <w:rPr>
          <w:b w:val="0"/>
          <w:bCs w:val="0"/>
        </w:rPr>
        <w:t xml:space="preserve"> with </w:t>
      </w:r>
    </w:p>
    <w:p w:rsidR="4A394338" w:rsidP="7D6EF74D" w:rsidRDefault="4A394338" w14:paraId="3FED5E49" w14:textId="6E7671AB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4A394338">
        <w:rPr>
          <w:b w:val="0"/>
          <w:bCs w:val="0"/>
        </w:rPr>
        <w:t>admin</w:t>
      </w:r>
      <w:r w:rsidR="4A394338">
        <w:rPr>
          <w:b w:val="0"/>
          <w:bCs w:val="0"/>
        </w:rPr>
        <w:t>istrator</w:t>
      </w:r>
      <w:r w:rsidR="187DC166">
        <w:rPr>
          <w:b w:val="0"/>
          <w:bCs w:val="0"/>
        </w:rPr>
        <w:t xml:space="preserve"> as s</w:t>
      </w:r>
      <w:r w:rsidR="187DC166">
        <w:rPr>
          <w:b w:val="0"/>
          <w:bCs w:val="0"/>
        </w:rPr>
        <w:t xml:space="preserve">ome </w:t>
      </w:r>
      <w:r w:rsidR="187DC166">
        <w:rPr>
          <w:b w:val="0"/>
          <w:bCs w:val="0"/>
        </w:rPr>
        <w:t>iam</w:t>
      </w:r>
      <w:r w:rsidR="187DC166">
        <w:rPr>
          <w:b w:val="0"/>
          <w:bCs w:val="0"/>
        </w:rPr>
        <w:t xml:space="preserve"> user (</w:t>
      </w:r>
      <w:r w:rsidR="187DC166">
        <w:rPr>
          <w:b w:val="0"/>
          <w:bCs w:val="0"/>
        </w:rPr>
        <w:t>e</w:t>
      </w:r>
      <w:r w:rsidR="129B5D24">
        <w:rPr>
          <w:b w:val="0"/>
          <w:bCs w:val="0"/>
        </w:rPr>
        <w:t>x:root</w:t>
      </w:r>
      <w:r w:rsidR="129B5D24">
        <w:rPr>
          <w:b w:val="0"/>
          <w:bCs w:val="0"/>
        </w:rPr>
        <w:t xml:space="preserve">) </w:t>
      </w:r>
    </w:p>
    <w:p w:rsidR="04D8922A" w:rsidP="7D6EF74D" w:rsidRDefault="04D8922A" w14:paraId="6DBD7FCC" w14:textId="7F3F580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04D8922A">
        <w:rPr>
          <w:b w:val="0"/>
          <w:bCs w:val="0"/>
        </w:rPr>
        <w:t>Key users</w:t>
      </w:r>
      <w:r w:rsidR="47BFECF5">
        <w:rPr>
          <w:b w:val="0"/>
          <w:bCs w:val="0"/>
        </w:rPr>
        <w:t xml:space="preserve"> – select </w:t>
      </w:r>
      <w:r w:rsidR="47BFECF5">
        <w:rPr>
          <w:b w:val="0"/>
          <w:bCs w:val="0"/>
        </w:rPr>
        <w:t>iam</w:t>
      </w:r>
      <w:r w:rsidR="47BFECF5">
        <w:rPr>
          <w:b w:val="0"/>
          <w:bCs w:val="0"/>
        </w:rPr>
        <w:t xml:space="preserve"> roles - </w:t>
      </w:r>
      <w:r w:rsidRPr="7D6EF74D" w:rsidR="47BFEC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mlangles</w:t>
      </w:r>
      <w:r w:rsidRPr="7D6EF74D" w:rsidR="47BFEC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 xml:space="preserve">-dev-role, cwe-role-us-east-1-mlangles-test, </w:t>
      </w:r>
      <w:r w:rsidRPr="7D6EF74D" w:rsidR="47BFEC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codebuild</w:t>
      </w:r>
      <w:r w:rsidRPr="7D6EF74D" w:rsidR="47BFEC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-</w:t>
      </w:r>
      <w:r w:rsidRPr="7D6EF74D" w:rsidR="47BFEC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mlangles</w:t>
      </w:r>
      <w:r w:rsidRPr="7D6EF74D" w:rsidR="47BFEC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6191F"/>
          <w:sz w:val="21"/>
          <w:szCs w:val="21"/>
          <w:lang w:val="en-US"/>
        </w:rPr>
        <w:t>-build-service-role</w:t>
      </w:r>
    </w:p>
    <w:p w:rsidR="3A6EBCD2" w:rsidP="7D6EF74D" w:rsidRDefault="3A6EBCD2" w14:paraId="44E8D8D0" w14:textId="625A7FE3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3A6EBCD2">
        <w:rPr>
          <w:b w:val="0"/>
          <w:bCs w:val="0"/>
        </w:rPr>
        <w:t>Other AWS accounts – choose the account number in root</w:t>
      </w:r>
      <w:r>
        <w:br/>
      </w:r>
      <w:r>
        <w:br/>
      </w:r>
      <w:r w:rsidR="28435DEA">
        <w:drawing>
          <wp:inline wp14:editId="53BBB269" wp14:anchorId="327FFC27">
            <wp:extent cx="4572000" cy="4048125"/>
            <wp:effectExtent l="0" t="0" r="0" b="0"/>
            <wp:docPr id="6017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01c8cbe584c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6EF74D" w:rsidP="7D6EF74D" w:rsidRDefault="7D6EF74D" w14:paraId="23FA59F5" w14:textId="58D144C2">
      <w:pPr>
        <w:pStyle w:val="Normal"/>
        <w:ind w:left="0"/>
        <w:rPr>
          <w:b w:val="0"/>
          <w:bCs w:val="0"/>
        </w:rPr>
      </w:pPr>
    </w:p>
    <w:p w:rsidR="3D9E9777" w:rsidP="7D6EF74D" w:rsidRDefault="3D9E9777" w14:paraId="41328EE2" w14:textId="683B4A5D">
      <w:pPr>
        <w:pStyle w:val="Normal"/>
        <w:ind w:left="0"/>
        <w:rPr>
          <w:b w:val="0"/>
          <w:bCs w:val="0"/>
        </w:rPr>
      </w:pPr>
      <w:bookmarkStart w:name="Bookmark11" w:id="798829005"/>
      <w:r w:rsidRPr="7D6EF74D" w:rsidR="3D9E9777">
        <w:rPr>
          <w:b w:val="1"/>
          <w:bCs w:val="1"/>
          <w:sz w:val="36"/>
          <w:szCs w:val="36"/>
        </w:rPr>
        <w:t>Create a Build Project</w:t>
      </w:r>
      <w:bookmarkEnd w:id="798829005"/>
      <w:r>
        <w:br/>
      </w:r>
      <w:r w:rsidR="5D24520A">
        <w:rPr>
          <w:b w:val="0"/>
          <w:bCs w:val="0"/>
        </w:rPr>
        <w:t xml:space="preserve">Before creating a pipeline make sure you have a </w:t>
      </w:r>
      <w:r w:rsidR="5D24520A">
        <w:rPr>
          <w:b w:val="0"/>
          <w:bCs w:val="0"/>
        </w:rPr>
        <w:t>buildproject</w:t>
      </w:r>
      <w:r w:rsidR="5D24520A">
        <w:rPr>
          <w:b w:val="0"/>
          <w:bCs w:val="0"/>
        </w:rPr>
        <w:t xml:space="preserve"> that you are pass</w:t>
      </w:r>
      <w:r w:rsidR="4AD75EA2">
        <w:rPr>
          <w:b w:val="0"/>
          <w:bCs w:val="0"/>
        </w:rPr>
        <w:t xml:space="preserve">ing as argument in </w:t>
      </w:r>
      <w:r w:rsidR="4AD75EA2">
        <w:rPr>
          <w:b w:val="0"/>
          <w:bCs w:val="0"/>
        </w:rPr>
        <w:t>json</w:t>
      </w:r>
      <w:r w:rsidR="4AD75EA2">
        <w:rPr>
          <w:b w:val="0"/>
          <w:bCs w:val="0"/>
        </w:rPr>
        <w:t>.</w:t>
      </w:r>
      <w:r>
        <w:br/>
      </w:r>
    </w:p>
    <w:p w:rsidR="28435DEA" w:rsidP="7D6EF74D" w:rsidRDefault="28435DEA" w14:paraId="5CAAE726" w14:textId="210AFB46">
      <w:pPr>
        <w:pStyle w:val="Normal"/>
        <w:ind w:left="0"/>
        <w:rPr>
          <w:b w:val="0"/>
          <w:bCs w:val="0"/>
        </w:rPr>
      </w:pPr>
      <w:bookmarkStart w:name="Bookmark12" w:id="1872820662"/>
      <w:r w:rsidRPr="7D6EF74D" w:rsidR="28435DEA">
        <w:rPr>
          <w:b w:val="1"/>
          <w:bCs w:val="1"/>
          <w:sz w:val="36"/>
          <w:szCs w:val="36"/>
        </w:rPr>
        <w:t>Create Pipeline in Training account</w:t>
      </w:r>
      <w:bookmarkEnd w:id="1872820662"/>
      <w:r>
        <w:br/>
      </w:r>
      <w:r w:rsidR="2EA9F44E">
        <w:rPr>
          <w:b w:val="0"/>
          <w:bCs w:val="0"/>
        </w:rPr>
        <w:t xml:space="preserve">Create a Code Pipeline in Training Account with the following </w:t>
      </w:r>
      <w:r w:rsidR="2EA9F44E">
        <w:rPr>
          <w:b w:val="0"/>
          <w:bCs w:val="0"/>
        </w:rPr>
        <w:t>json</w:t>
      </w:r>
      <w:r w:rsidR="2EA9F44E">
        <w:rPr>
          <w:b w:val="0"/>
          <w:bCs w:val="0"/>
        </w:rPr>
        <w:t xml:space="preserve"> file.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D6EF74D" w:rsidTr="7D6EF74D" w14:paraId="5E1CF1F0">
        <w:trPr>
          <w:trHeight w:val="300"/>
        </w:trPr>
        <w:tc>
          <w:tcPr>
            <w:tcW w:w="9360" w:type="dxa"/>
            <w:tcMar/>
          </w:tcPr>
          <w:p w:rsidR="24476CF9" w:rsidP="7D6EF74D" w:rsidRDefault="24476CF9" w14:paraId="339DE6CF" w14:textId="2DABD9A6">
            <w:pPr>
              <w:pStyle w:val="Normal"/>
              <w:rPr>
                <w:b w:val="0"/>
                <w:bCs w:val="0"/>
              </w:rPr>
            </w:pPr>
            <w:r w:rsidR="24476CF9">
              <w:rPr>
                <w:b w:val="0"/>
                <w:bCs w:val="0"/>
              </w:rPr>
              <w:t>Mlangles</w:t>
            </w:r>
            <w:r w:rsidR="24476CF9">
              <w:rPr>
                <w:b w:val="0"/>
                <w:bCs w:val="0"/>
              </w:rPr>
              <w:t>.json</w:t>
            </w:r>
          </w:p>
        </w:tc>
      </w:tr>
      <w:tr w:rsidR="7D6EF74D" w:rsidTr="7D6EF74D" w14:paraId="0AFB625D">
        <w:trPr>
          <w:trHeight w:val="300"/>
        </w:trPr>
        <w:tc>
          <w:tcPr>
            <w:tcW w:w="9360" w:type="dxa"/>
            <w:tcMar/>
          </w:tcPr>
          <w:p w:rsidR="44FB26F7" w:rsidP="7D6EF74D" w:rsidRDefault="44FB26F7" w14:paraId="38FDFED3" w14:textId="1FC9F67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{</w:t>
            </w:r>
          </w:p>
          <w:p w:rsidR="44FB26F7" w:rsidP="7D6EF74D" w:rsidRDefault="44FB26F7" w14:paraId="3287A9E0" w14:textId="3ED385F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"pipeline"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{</w:t>
            </w:r>
          </w:p>
          <w:p w:rsidR="44FB26F7" w:rsidP="7D6EF74D" w:rsidRDefault="44FB26F7" w14:paraId="0996BFC7" w14:textId="74E682B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"name"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"mlangles-test-2"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110DAC25" w14:textId="4B6C5FF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roleArn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arn:aws:iam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268370550335:role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/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mlangles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-dev-role"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283A0AF5" w14:textId="4277447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artifactStore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{</w:t>
            </w:r>
          </w:p>
          <w:p w:rsidR="44FB26F7" w:rsidP="7D6EF74D" w:rsidRDefault="44FB26F7" w14:paraId="70A2D50D" w14:textId="1F202AE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"type"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"S3"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3A723E20" w14:textId="02D3625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"location"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"codepipeline-us-east-1-605621159220"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52DFE044" w14:textId="62B68BF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encryptionKey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{</w:t>
            </w:r>
          </w:p>
          <w:p w:rsidR="44FB26F7" w:rsidP="7D6EF74D" w:rsidRDefault="44FB26F7" w14:paraId="500ABEE5" w14:textId="571CEF5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"id"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arn:aws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:kms:us-east-1:268370550335:key/de09b69c-1af9-4f43-994c-8dd9fb9224ab"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6BF6148D" w14:textId="7B785D8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"type"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"KMS"</w:t>
            </w:r>
          </w:p>
          <w:p w:rsidR="44FB26F7" w:rsidP="7D6EF74D" w:rsidRDefault="44FB26F7" w14:paraId="3C64F028" w14:textId="646325D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}</w:t>
            </w:r>
          </w:p>
          <w:p w:rsidR="44FB26F7" w:rsidP="7D6EF74D" w:rsidRDefault="44FB26F7" w14:paraId="173CCA7E" w14:textId="1BCF5F1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},</w:t>
            </w:r>
          </w:p>
          <w:p w:rsidR="44FB26F7" w:rsidP="7D6EF74D" w:rsidRDefault="44FB26F7" w14:paraId="69B3040F" w14:textId="29BADB8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"stages"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[</w:t>
            </w:r>
          </w:p>
          <w:p w:rsidR="44FB26F7" w:rsidP="7D6EF74D" w:rsidRDefault="44FB26F7" w14:paraId="03AC6038" w14:textId="56A4023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{</w:t>
            </w:r>
          </w:p>
          <w:p w:rsidR="44FB26F7" w:rsidP="7D6EF74D" w:rsidRDefault="44FB26F7" w14:paraId="7176CAFC" w14:textId="042F2A8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"name"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"Source"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4A22D12D" w14:textId="7320DDE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"actions"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[</w:t>
            </w:r>
          </w:p>
          <w:p w:rsidR="44FB26F7" w:rsidP="7D6EF74D" w:rsidRDefault="44FB26F7" w14:paraId="694B499C" w14:textId="62F08D5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{</w:t>
            </w:r>
          </w:p>
          <w:p w:rsidR="44FB26F7" w:rsidP="7D6EF74D" w:rsidRDefault="44FB26F7" w14:paraId="66A2C233" w14:textId="2D63473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"name"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"Source"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719986A7" w14:textId="05E7A56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actionTypeId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{</w:t>
            </w:r>
          </w:p>
          <w:p w:rsidR="44FB26F7" w:rsidP="7D6EF74D" w:rsidRDefault="44FB26F7" w14:paraId="5D7EC89F" w14:textId="59CC0B24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"category"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"Source"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76C9ADD5" w14:textId="61752F1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"owner"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"AWS"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3A6BE41E" w14:textId="442A33B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"provider"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CodeCommit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69D432E4" w14:textId="3F81B55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"version"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"1"</w:t>
            </w:r>
          </w:p>
          <w:p w:rsidR="44FB26F7" w:rsidP="7D6EF74D" w:rsidRDefault="44FB26F7" w14:paraId="5FF17B21" w14:textId="6353694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},</w:t>
            </w:r>
          </w:p>
          <w:p w:rsidR="44FB26F7" w:rsidP="7D6EF74D" w:rsidRDefault="44FB26F7" w14:paraId="18F89CF2" w14:textId="75660D0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runOrder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6A49DDA0" w14:textId="27E4CF0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"configuration"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{</w:t>
            </w:r>
          </w:p>
          <w:p w:rsidR="44FB26F7" w:rsidP="7D6EF74D" w:rsidRDefault="44FB26F7" w14:paraId="47B15046" w14:textId="5FDACC9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BranchName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"dev"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10CF582B" w14:textId="645A17F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PollForSourceChanges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"false"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77076AF2" w14:textId="736F11B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RepositoryName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mlangles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-dev-repo"</w:t>
            </w:r>
          </w:p>
          <w:p w:rsidR="44FB26F7" w:rsidP="7D6EF74D" w:rsidRDefault="44FB26F7" w14:paraId="3102E602" w14:textId="381E575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},</w:t>
            </w:r>
          </w:p>
          <w:p w:rsidR="44FB26F7" w:rsidP="7D6EF74D" w:rsidRDefault="44FB26F7" w14:paraId="24045FAA" w14:textId="62E67D8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outputArtifacts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[</w:t>
            </w:r>
          </w:p>
          <w:p w:rsidR="44FB26F7" w:rsidP="7D6EF74D" w:rsidRDefault="44FB26F7" w14:paraId="7CA16D0C" w14:textId="4E61B42F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{</w:t>
            </w:r>
          </w:p>
          <w:p w:rsidR="44FB26F7" w:rsidP="7D6EF74D" w:rsidRDefault="44FB26F7" w14:paraId="171EA908" w14:textId="71DFD4D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"name"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SourceArtifact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</w:p>
          <w:p w:rsidR="44FB26F7" w:rsidP="7D6EF74D" w:rsidRDefault="44FB26F7" w14:paraId="126571D0" w14:textId="4DC662F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}</w:t>
            </w:r>
          </w:p>
          <w:p w:rsidR="44FB26F7" w:rsidP="7D6EF74D" w:rsidRDefault="44FB26F7" w14:paraId="00CD9603" w14:textId="45491AA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],</w:t>
            </w:r>
          </w:p>
          <w:p w:rsidR="44FB26F7" w:rsidP="7D6EF74D" w:rsidRDefault="44FB26F7" w14:paraId="22551806" w14:textId="097091C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inputArtifacts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[],</w:t>
            </w:r>
          </w:p>
          <w:p w:rsidR="44FB26F7" w:rsidP="7D6EF74D" w:rsidRDefault="44FB26F7" w14:paraId="06AF208E" w14:textId="1A6EB49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roleArn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arn:aws:iam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::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906424543471:role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/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mlangles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-cross-acc-role"</w:t>
            </w:r>
          </w:p>
          <w:p w:rsidR="44FB26F7" w:rsidP="7D6EF74D" w:rsidRDefault="44FB26F7" w14:paraId="1E7D28A3" w14:textId="72BA568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}</w:t>
            </w:r>
          </w:p>
          <w:p w:rsidR="44FB26F7" w:rsidP="7D6EF74D" w:rsidRDefault="44FB26F7" w14:paraId="383F5154" w14:textId="120D854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]</w:t>
            </w:r>
          </w:p>
          <w:p w:rsidR="44FB26F7" w:rsidP="7D6EF74D" w:rsidRDefault="44FB26F7" w14:paraId="675E7B3D" w14:textId="7089E2E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},</w:t>
            </w:r>
          </w:p>
          <w:p w:rsidR="44FB26F7" w:rsidP="7D6EF74D" w:rsidRDefault="44FB26F7" w14:paraId="2D3BCC54" w14:textId="467C712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{</w:t>
            </w:r>
          </w:p>
          <w:p w:rsidR="44FB26F7" w:rsidP="7D6EF74D" w:rsidRDefault="44FB26F7" w14:paraId="4B0E31F0" w14:textId="3AD021F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"name"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"Build"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77D1035B" w14:textId="1FEE9B2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"actions"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[</w:t>
            </w:r>
          </w:p>
          <w:p w:rsidR="44FB26F7" w:rsidP="7D6EF74D" w:rsidRDefault="44FB26F7" w14:paraId="5B4E55BE" w14:textId="525D3B6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{</w:t>
            </w:r>
          </w:p>
          <w:p w:rsidR="44FB26F7" w:rsidP="7D6EF74D" w:rsidRDefault="44FB26F7" w14:paraId="5C0005D7" w14:textId="6818F80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"name"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"Build"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6A12D036" w14:textId="747F994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actionTypeId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{</w:t>
            </w:r>
          </w:p>
          <w:p w:rsidR="44FB26F7" w:rsidP="7D6EF74D" w:rsidRDefault="44FB26F7" w14:paraId="36B9B156" w14:textId="6EBB105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"category"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"Build"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6964C502" w14:textId="6D7208D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"owner"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"AWS"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0DD99BAE" w14:textId="12D3FD7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"provider"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CodeBuild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5885C660" w14:textId="27223D2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"version"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"1"</w:t>
            </w:r>
          </w:p>
          <w:p w:rsidR="44FB26F7" w:rsidP="7D6EF74D" w:rsidRDefault="44FB26F7" w14:paraId="16CACC51" w14:textId="67F2DD0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},</w:t>
            </w:r>
          </w:p>
          <w:p w:rsidR="44FB26F7" w:rsidP="7D6EF74D" w:rsidRDefault="44FB26F7" w14:paraId="593A7832" w14:textId="23819C3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runOrder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4FC120E2" w14:textId="3C7A4E6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"configuration"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{</w:t>
            </w:r>
          </w:p>
          <w:p w:rsidR="44FB26F7" w:rsidP="7D6EF74D" w:rsidRDefault="44FB26F7" w14:paraId="71C659FD" w14:textId="1308899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ProjectName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mlangles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-build"</w:t>
            </w:r>
          </w:p>
          <w:p w:rsidR="44FB26F7" w:rsidP="7D6EF74D" w:rsidRDefault="44FB26F7" w14:paraId="4002B977" w14:textId="210B40C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},</w:t>
            </w:r>
          </w:p>
          <w:p w:rsidR="44FB26F7" w:rsidP="7D6EF74D" w:rsidRDefault="44FB26F7" w14:paraId="5B268AD3" w14:textId="5C7E828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outputArtifacts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[</w:t>
            </w:r>
          </w:p>
          <w:p w:rsidR="44FB26F7" w:rsidP="7D6EF74D" w:rsidRDefault="44FB26F7" w14:paraId="6631F63B" w14:textId="7CC14BF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{</w:t>
            </w:r>
          </w:p>
          <w:p w:rsidR="44FB26F7" w:rsidP="7D6EF74D" w:rsidRDefault="44FB26F7" w14:paraId="26419AEC" w14:textId="4437ADB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"name"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BuildArtifact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</w:p>
          <w:p w:rsidR="44FB26F7" w:rsidP="7D6EF74D" w:rsidRDefault="44FB26F7" w14:paraId="485AEC54" w14:textId="31AE670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}</w:t>
            </w:r>
          </w:p>
          <w:p w:rsidR="44FB26F7" w:rsidP="7D6EF74D" w:rsidRDefault="44FB26F7" w14:paraId="2AE26F41" w14:textId="0B1A3DD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],</w:t>
            </w:r>
          </w:p>
          <w:p w:rsidR="44FB26F7" w:rsidP="7D6EF74D" w:rsidRDefault="44FB26F7" w14:paraId="68EB4FEC" w14:textId="49A6986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inputArtifacts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[</w:t>
            </w:r>
          </w:p>
          <w:p w:rsidR="44FB26F7" w:rsidP="7D6EF74D" w:rsidRDefault="44FB26F7" w14:paraId="1C567064" w14:textId="2737D17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{</w:t>
            </w:r>
          </w:p>
          <w:p w:rsidR="44FB26F7" w:rsidP="7D6EF74D" w:rsidRDefault="44FB26F7" w14:paraId="58DC1329" w14:textId="000B82C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"name"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SourceArtifact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</w:p>
          <w:p w:rsidR="44FB26F7" w:rsidP="7D6EF74D" w:rsidRDefault="44FB26F7" w14:paraId="69F28E21" w14:textId="298FEA7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}</w:t>
            </w:r>
          </w:p>
          <w:p w:rsidR="44FB26F7" w:rsidP="7D6EF74D" w:rsidRDefault="44FB26F7" w14:paraId="6B26E354" w14:textId="69A8F14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],</w:t>
            </w:r>
          </w:p>
          <w:p w:rsidR="44FB26F7" w:rsidP="7D6EF74D" w:rsidRDefault="44FB26F7" w14:paraId="4C676171" w14:textId="5E06506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"region"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"us-east-1"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711E6675" w14:textId="749BEA2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"namespace"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BuildVariables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</w:p>
          <w:p w:rsidR="44FB26F7" w:rsidP="7D6EF74D" w:rsidRDefault="44FB26F7" w14:paraId="24182EAC" w14:textId="3538D3F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}</w:t>
            </w:r>
          </w:p>
          <w:p w:rsidR="44FB26F7" w:rsidP="7D6EF74D" w:rsidRDefault="44FB26F7" w14:paraId="62B97BF1" w14:textId="4BF0126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]</w:t>
            </w:r>
          </w:p>
          <w:p w:rsidR="44FB26F7" w:rsidP="7D6EF74D" w:rsidRDefault="44FB26F7" w14:paraId="1B63361C" w14:textId="611FDBF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},</w:t>
            </w:r>
          </w:p>
          <w:p w:rsidR="44FB26F7" w:rsidP="7D6EF74D" w:rsidRDefault="44FB26F7" w14:paraId="38B01CB5" w14:textId="0BF36AB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{</w:t>
            </w:r>
          </w:p>
          <w:p w:rsidR="44FB26F7" w:rsidP="7D6EF74D" w:rsidRDefault="44FB26F7" w14:paraId="438EDD1B" w14:textId="1A0E76A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"name"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"deploy"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0F6E9CFE" w14:textId="5001F83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"actions"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[</w:t>
            </w:r>
          </w:p>
          <w:p w:rsidR="44FB26F7" w:rsidP="7D6EF74D" w:rsidRDefault="44FB26F7" w14:paraId="255F9180" w14:textId="456355A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{</w:t>
            </w:r>
          </w:p>
          <w:p w:rsidR="44FB26F7" w:rsidP="7D6EF74D" w:rsidRDefault="44FB26F7" w14:paraId="3AC0C05A" w14:textId="79D5DF9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"name"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"deployment-s3"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10D251B1" w14:textId="57CBBA4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actionTypeId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{</w:t>
            </w:r>
          </w:p>
          <w:p w:rsidR="44FB26F7" w:rsidP="7D6EF74D" w:rsidRDefault="44FB26F7" w14:paraId="0A6EEE00" w14:textId="724A245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"category"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"Deploy"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1F0F5D82" w14:textId="632178F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"owner"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"AWS"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54FEC7A0" w14:textId="6CD16E1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"provider"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"S3"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18E1D0A3" w14:textId="2BD3870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"version"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"1"</w:t>
            </w:r>
          </w:p>
          <w:p w:rsidR="44FB26F7" w:rsidP="7D6EF74D" w:rsidRDefault="44FB26F7" w14:paraId="23CB7D95" w14:textId="5E4FD58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},</w:t>
            </w:r>
          </w:p>
          <w:p w:rsidR="44FB26F7" w:rsidP="7D6EF74D" w:rsidRDefault="44FB26F7" w14:paraId="3223C69B" w14:textId="262CA6D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runOrder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33332759" w14:textId="383B0561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"configuration"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{</w:t>
            </w:r>
          </w:p>
          <w:p w:rsidR="44FB26F7" w:rsidP="7D6EF74D" w:rsidRDefault="44FB26F7" w14:paraId="4AA625BC" w14:textId="41A1A94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BucketName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"test.mlangles.com"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41A548A0" w14:textId="1D050AC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"Extract"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"true"</w:t>
            </w:r>
          </w:p>
          <w:p w:rsidR="44FB26F7" w:rsidP="7D6EF74D" w:rsidRDefault="44FB26F7" w14:paraId="0C48E937" w14:textId="4DEA87E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},</w:t>
            </w:r>
          </w:p>
          <w:p w:rsidR="44FB26F7" w:rsidP="7D6EF74D" w:rsidRDefault="44FB26F7" w14:paraId="1A0234D9" w14:textId="6B8A1C7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outputArtifacts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[],</w:t>
            </w:r>
          </w:p>
          <w:p w:rsidR="44FB26F7" w:rsidP="7D6EF74D" w:rsidRDefault="44FB26F7" w14:paraId="5E4AB0AB" w14:textId="4710095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inputArtifacts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[</w:t>
            </w:r>
          </w:p>
          <w:p w:rsidR="44FB26F7" w:rsidP="7D6EF74D" w:rsidRDefault="44FB26F7" w14:paraId="6012B737" w14:textId="44722D6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{</w:t>
            </w:r>
          </w:p>
          <w:p w:rsidR="44FB26F7" w:rsidP="7D6EF74D" w:rsidRDefault="44FB26F7" w14:paraId="0310C8E9" w14:textId="752FD2F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"name"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BuildArtifact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</w:p>
          <w:p w:rsidR="44FB26F7" w:rsidP="7D6EF74D" w:rsidRDefault="44FB26F7" w14:paraId="430B2A97" w14:textId="1464252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    }</w:t>
            </w:r>
          </w:p>
          <w:p w:rsidR="44FB26F7" w:rsidP="7D6EF74D" w:rsidRDefault="44FB26F7" w14:paraId="716F636A" w14:textId="65A277B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],</w:t>
            </w:r>
          </w:p>
          <w:p w:rsidR="44FB26F7" w:rsidP="7D6EF74D" w:rsidRDefault="44FB26F7" w14:paraId="3EA810F1" w14:textId="2C91232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"region"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"us-east-1"</w:t>
            </w:r>
          </w:p>
          <w:p w:rsidR="44FB26F7" w:rsidP="7D6EF74D" w:rsidRDefault="44FB26F7" w14:paraId="1AED8460" w14:textId="225DCE2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    }</w:t>
            </w:r>
          </w:p>
          <w:p w:rsidR="44FB26F7" w:rsidP="7D6EF74D" w:rsidRDefault="44FB26F7" w14:paraId="01E5ABD4" w14:textId="287EC37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    ]</w:t>
            </w:r>
          </w:p>
          <w:p w:rsidR="44FB26F7" w:rsidP="7D6EF74D" w:rsidRDefault="44FB26F7" w14:paraId="48A4406F" w14:textId="12F1C87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    }</w:t>
            </w:r>
          </w:p>
          <w:p w:rsidR="44FB26F7" w:rsidP="7D6EF74D" w:rsidRDefault="44FB26F7" w14:paraId="0785C7D3" w14:textId="40D1A9A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],</w:t>
            </w:r>
          </w:p>
          <w:p w:rsidR="44FB26F7" w:rsidP="7D6EF74D" w:rsidRDefault="44FB26F7" w14:paraId="21FC30CC" w14:textId="547FC55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"version"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5</w:t>
            </w:r>
          </w:p>
          <w:p w:rsidR="44FB26F7" w:rsidP="7D6EF74D" w:rsidRDefault="44FB26F7" w14:paraId="6D54B0DD" w14:textId="52564EA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},</w:t>
            </w:r>
          </w:p>
          <w:p w:rsidR="44FB26F7" w:rsidP="7D6EF74D" w:rsidRDefault="44FB26F7" w14:paraId="11E22CE3" w14:textId="3362413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"metadata"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 {</w:t>
            </w:r>
          </w:p>
          <w:p w:rsidR="44FB26F7" w:rsidP="7D6EF74D" w:rsidRDefault="44FB26F7" w14:paraId="0B914A95" w14:textId="0D41A55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pipelineArn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arn:aws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:codepipeline:us-east-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1:268370550335:mlangles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-test-2"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34E14DCC" w14:textId="2D8EB44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"created"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"2023-06-27T14:50:33.760000+05:30"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,</w:t>
            </w:r>
          </w:p>
          <w:p w:rsidR="44FB26F7" w:rsidP="7D6EF74D" w:rsidRDefault="44FB26F7" w14:paraId="587C03A5" w14:textId="67E87B3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   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"updated"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: </w:t>
            </w: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"2023-06-28T14:58:26.166000+05:30"</w:t>
            </w:r>
          </w:p>
          <w:p w:rsidR="44FB26F7" w:rsidP="7D6EF74D" w:rsidRDefault="44FB26F7" w14:paraId="345FC701" w14:textId="6965DF6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    }</w:t>
            </w:r>
          </w:p>
          <w:p w:rsidR="44FB26F7" w:rsidP="7D6EF74D" w:rsidRDefault="44FB26F7" w14:paraId="4888AF4A" w14:textId="148DBFE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7D6EF74D" w:rsidR="44FB26F7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>}</w:t>
            </w:r>
          </w:p>
          <w:p w:rsidR="7D6EF74D" w:rsidP="7D6EF74D" w:rsidRDefault="7D6EF74D" w14:paraId="13EDDBC4" w14:textId="18C851E2">
            <w:pPr>
              <w:spacing w:line="285" w:lineRule="exact"/>
            </w:pPr>
          </w:p>
        </w:tc>
      </w:tr>
    </w:tbl>
    <w:p w:rsidR="7D6EF74D" w:rsidP="7D6EF74D" w:rsidRDefault="7D6EF74D" w14:paraId="1956E15E" w14:textId="7BB9CA5A">
      <w:pPr>
        <w:pStyle w:val="Normal"/>
        <w:ind w:left="0"/>
        <w:rPr>
          <w:b w:val="1"/>
          <w:bCs w:val="1"/>
          <w:sz w:val="36"/>
          <w:szCs w:val="36"/>
        </w:rPr>
      </w:pPr>
      <w:r>
        <w:br/>
      </w:r>
      <w:bookmarkStart w:name="Bookmark13" w:id="1399211084"/>
      <w:r w:rsidRPr="7D6EF74D" w:rsidR="1C1C64B5">
        <w:rPr>
          <w:b w:val="1"/>
          <w:bCs w:val="1"/>
          <w:sz w:val="36"/>
          <w:szCs w:val="36"/>
        </w:rPr>
        <w:t>Create an S3 Bucket for Target</w:t>
      </w:r>
      <w:bookmarkEnd w:id="1399211084"/>
    </w:p>
    <w:p w:rsidR="219F2A5A" w:rsidP="7D6EF74D" w:rsidRDefault="219F2A5A" w14:paraId="4F9F28D4" w14:textId="215DB4EF">
      <w:pPr>
        <w:pStyle w:val="Normal"/>
        <w:ind w:left="0"/>
        <w:rPr>
          <w:b w:val="0"/>
          <w:bCs w:val="0"/>
        </w:rPr>
      </w:pPr>
      <w:r w:rsidR="1A876CA9">
        <w:rPr>
          <w:b w:val="0"/>
          <w:bCs w:val="0"/>
        </w:rPr>
        <w:t>Cre</w:t>
      </w:r>
      <w:r w:rsidR="4DF2CA7F">
        <w:rPr>
          <w:b w:val="0"/>
          <w:bCs w:val="0"/>
        </w:rPr>
        <w:t xml:space="preserve">ate an s3 bucket for target in deployment stage. </w:t>
      </w:r>
      <w:r w:rsidR="2E0E0318">
        <w:rPr>
          <w:b w:val="0"/>
          <w:bCs w:val="0"/>
        </w:rPr>
        <w:t xml:space="preserve">Allow </w:t>
      </w:r>
      <w:del w:author="Srinivas Kamath | CloudAngles" w:date="2023-06-29T05:22:23.686Z" w:id="1927461386">
        <w:r w:rsidDel="2E0E0318">
          <w:rPr>
            <w:b w:val="0"/>
            <w:bCs w:val="0"/>
          </w:rPr>
          <w:delText>all</w:delText>
        </w:r>
      </w:del>
      <w:ins w:author="Srinivas Kamath | CloudAngles" w:date="2023-06-29T05:22:27.117Z" w:id="2080415460">
        <w:r w:rsidR="0A678E3A">
          <w:rPr>
            <w:b w:val="0"/>
            <w:bCs w:val="0"/>
          </w:rPr>
          <w:t>ReadOnly</w:t>
        </w:r>
      </w:ins>
      <w:r w:rsidR="2E0E0318">
        <w:rPr>
          <w:b w:val="0"/>
          <w:bCs w:val="0"/>
        </w:rPr>
        <w:t xml:space="preserve"> access to </w:t>
      </w:r>
      <w:r w:rsidR="4A1A0704">
        <w:rPr>
          <w:b w:val="0"/>
          <w:bCs w:val="0"/>
        </w:rPr>
        <w:t>the public</w:t>
      </w:r>
      <w:r w:rsidR="2E0E0318">
        <w:rPr>
          <w:b w:val="0"/>
          <w:bCs w:val="0"/>
        </w:rPr>
        <w:t>.</w:t>
      </w:r>
    </w:p>
    <w:p w:rsidR="7D6EF74D" w:rsidP="7D6EF74D" w:rsidRDefault="7D6EF74D" w14:paraId="0313F7F9" w14:textId="6061ED3D">
      <w:pPr>
        <w:pStyle w:val="Normal"/>
        <w:ind w:left="0"/>
        <w:rPr>
          <w:b w:val="0"/>
          <w:bCs w:val="0"/>
          <w:sz w:val="28"/>
          <w:szCs w:val="28"/>
        </w:rPr>
      </w:pPr>
    </w:p>
    <w:p w:rsidR="169FAEAF" w:rsidP="7D6EF74D" w:rsidRDefault="169FAEAF" w14:paraId="70B7B3C9" w14:textId="376CFB9E">
      <w:pPr>
        <w:pStyle w:val="Normal"/>
        <w:ind w:left="0"/>
        <w:rPr>
          <w:b w:val="0"/>
          <w:bCs w:val="0"/>
        </w:rPr>
      </w:pPr>
      <w:bookmarkStart w:name="Bookmark14" w:id="1844260880"/>
      <w:r w:rsidRPr="7D6EF74D" w:rsidR="169FAEAF">
        <w:rPr>
          <w:b w:val="1"/>
          <w:bCs w:val="1"/>
          <w:sz w:val="36"/>
          <w:szCs w:val="36"/>
        </w:rPr>
        <w:t>S3 bucket for artifacts</w:t>
      </w:r>
      <w:bookmarkEnd w:id="1844260880"/>
      <w:r>
        <w:br/>
      </w:r>
      <w:r w:rsidR="194813FF">
        <w:rPr>
          <w:b w:val="0"/>
          <w:bCs w:val="0"/>
        </w:rPr>
        <w:t xml:space="preserve">Make sure you have a policy that is </w:t>
      </w:r>
      <w:r w:rsidR="194813FF">
        <w:rPr>
          <w:b w:val="0"/>
          <w:bCs w:val="0"/>
        </w:rPr>
        <w:t>similar to</w:t>
      </w:r>
      <w:r w:rsidR="194813FF">
        <w:rPr>
          <w:b w:val="0"/>
          <w:bCs w:val="0"/>
        </w:rPr>
        <w:t xml:space="preserve"> this that allows Digital infra access to training.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D6EF74D" w:rsidTr="7D6EF74D" w14:paraId="42081AE3">
        <w:trPr>
          <w:trHeight w:val="300"/>
        </w:trPr>
        <w:tc>
          <w:tcPr>
            <w:tcW w:w="9360" w:type="dxa"/>
            <w:tcMar/>
          </w:tcPr>
          <w:p w:rsidR="112C1317" w:rsidP="7D6EF74D" w:rsidRDefault="112C1317" w14:paraId="23E6B4D8" w14:textId="2EED8F6D">
            <w:pPr>
              <w:pStyle w:val="Normal"/>
              <w:rPr>
                <w:b w:val="0"/>
                <w:bCs w:val="0"/>
              </w:rPr>
            </w:pPr>
            <w:r w:rsidR="112C1317">
              <w:rPr>
                <w:b w:val="0"/>
                <w:bCs w:val="0"/>
              </w:rPr>
              <w:t>{</w:t>
            </w:r>
          </w:p>
          <w:p w:rsidR="112C1317" w:rsidP="7D6EF74D" w:rsidRDefault="112C1317" w14:paraId="31519B34" w14:textId="5FFCAB1E">
            <w:pPr>
              <w:pStyle w:val="Normal"/>
            </w:pPr>
            <w:r w:rsidR="112C1317">
              <w:rPr>
                <w:b w:val="0"/>
                <w:bCs w:val="0"/>
              </w:rPr>
              <w:t xml:space="preserve">    "Version": "2012-10-17",</w:t>
            </w:r>
          </w:p>
          <w:p w:rsidR="112C1317" w:rsidP="7D6EF74D" w:rsidRDefault="112C1317" w14:paraId="4A51CE69" w14:textId="59B66195">
            <w:pPr>
              <w:pStyle w:val="Normal"/>
            </w:pPr>
            <w:r w:rsidR="112C1317">
              <w:rPr>
                <w:b w:val="0"/>
                <w:bCs w:val="0"/>
              </w:rPr>
              <w:t xml:space="preserve">    "Id": "SSEAndSSLPolicy",</w:t>
            </w:r>
          </w:p>
          <w:p w:rsidR="112C1317" w:rsidP="7D6EF74D" w:rsidRDefault="112C1317" w14:paraId="076A5716" w14:textId="1CFCC6B3">
            <w:pPr>
              <w:pStyle w:val="Normal"/>
            </w:pPr>
            <w:r w:rsidR="112C1317">
              <w:rPr>
                <w:b w:val="0"/>
                <w:bCs w:val="0"/>
              </w:rPr>
              <w:t xml:space="preserve">    "Statement": [</w:t>
            </w:r>
          </w:p>
          <w:p w:rsidR="112C1317" w:rsidP="7D6EF74D" w:rsidRDefault="112C1317" w14:paraId="1D76B310" w14:textId="1A18D014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{</w:t>
            </w:r>
          </w:p>
          <w:p w:rsidR="112C1317" w:rsidP="7D6EF74D" w:rsidRDefault="112C1317" w14:paraId="71D7819D" w14:textId="398D37B0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"Sid": "DenyUnEncryptedObjectUploads",</w:t>
            </w:r>
          </w:p>
          <w:p w:rsidR="112C1317" w:rsidP="7D6EF74D" w:rsidRDefault="112C1317" w14:paraId="7A623120" w14:textId="177EAD17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"Effect": "Deny",</w:t>
            </w:r>
          </w:p>
          <w:p w:rsidR="112C1317" w:rsidP="7D6EF74D" w:rsidRDefault="112C1317" w14:paraId="48840B62" w14:textId="54A2AE71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"Principal": "*",</w:t>
            </w:r>
          </w:p>
          <w:p w:rsidR="112C1317" w:rsidP="7D6EF74D" w:rsidRDefault="112C1317" w14:paraId="2D003E5B" w14:textId="584C72D2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"Action": "s3:PutObject",</w:t>
            </w:r>
          </w:p>
          <w:p w:rsidR="112C1317" w:rsidP="7D6EF74D" w:rsidRDefault="112C1317" w14:paraId="3A5AA4AF" w14:textId="327B6A66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"Resource": "arn:aws:s3:::codepipeline-us-east-1-605621159220/*",</w:t>
            </w:r>
          </w:p>
          <w:p w:rsidR="112C1317" w:rsidP="7D6EF74D" w:rsidRDefault="112C1317" w14:paraId="63A214B5" w14:textId="5605F6CE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"Condition": {</w:t>
            </w:r>
          </w:p>
          <w:p w:rsidR="112C1317" w:rsidP="7D6EF74D" w:rsidRDefault="112C1317" w14:paraId="4F14C9D4" w14:textId="57690BB8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    "StringNotEquals": {</w:t>
            </w:r>
          </w:p>
          <w:p w:rsidR="112C1317" w:rsidP="7D6EF74D" w:rsidRDefault="112C1317" w14:paraId="71AE8977" w14:textId="7A9850DB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        "s3:x-amz-server-side-encryption": "aws:kms"</w:t>
            </w:r>
          </w:p>
          <w:p w:rsidR="112C1317" w:rsidP="7D6EF74D" w:rsidRDefault="112C1317" w14:paraId="3C3BBA81" w14:textId="5B9EEF33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    }</w:t>
            </w:r>
          </w:p>
          <w:p w:rsidR="112C1317" w:rsidP="7D6EF74D" w:rsidRDefault="112C1317" w14:paraId="761DAA1D" w14:textId="63197708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}</w:t>
            </w:r>
          </w:p>
          <w:p w:rsidR="112C1317" w:rsidP="7D6EF74D" w:rsidRDefault="112C1317" w14:paraId="57208DCA" w14:textId="083D2273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},</w:t>
            </w:r>
          </w:p>
          <w:p w:rsidR="112C1317" w:rsidP="7D6EF74D" w:rsidRDefault="112C1317" w14:paraId="02D9BACF" w14:textId="3B0D2F57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{</w:t>
            </w:r>
          </w:p>
          <w:p w:rsidR="112C1317" w:rsidP="7D6EF74D" w:rsidRDefault="112C1317" w14:paraId="019E7237" w14:textId="626BD4A7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"Sid": "DenyInsecureConnections",</w:t>
            </w:r>
          </w:p>
          <w:p w:rsidR="112C1317" w:rsidP="7D6EF74D" w:rsidRDefault="112C1317" w14:paraId="47124CFD" w14:textId="6F6ACCAF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"Effect": "Deny",</w:t>
            </w:r>
          </w:p>
          <w:p w:rsidR="112C1317" w:rsidP="7D6EF74D" w:rsidRDefault="112C1317" w14:paraId="00834924" w14:textId="4127310B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"Principal": "*",</w:t>
            </w:r>
          </w:p>
          <w:p w:rsidR="112C1317" w:rsidP="7D6EF74D" w:rsidRDefault="112C1317" w14:paraId="7870DB53" w14:textId="6342C868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"Action": "s3:*",</w:t>
            </w:r>
          </w:p>
          <w:p w:rsidR="112C1317" w:rsidP="7D6EF74D" w:rsidRDefault="112C1317" w14:paraId="18FED44F" w14:textId="37F39695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"Resource": "arn:aws:s3:::codepipeline-us-east-1-605621159220/*",</w:t>
            </w:r>
          </w:p>
          <w:p w:rsidR="112C1317" w:rsidP="7D6EF74D" w:rsidRDefault="112C1317" w14:paraId="40FAFE65" w14:textId="57C086C3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"Condition": {</w:t>
            </w:r>
          </w:p>
          <w:p w:rsidR="112C1317" w:rsidP="7D6EF74D" w:rsidRDefault="112C1317" w14:paraId="442A0A53" w14:textId="18BC07FE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    "Bool": {</w:t>
            </w:r>
          </w:p>
          <w:p w:rsidR="112C1317" w:rsidP="7D6EF74D" w:rsidRDefault="112C1317" w14:paraId="3E679AC4" w14:textId="004852BD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        "aws:SecureTransport": "false"</w:t>
            </w:r>
          </w:p>
          <w:p w:rsidR="112C1317" w:rsidP="7D6EF74D" w:rsidRDefault="112C1317" w14:paraId="3691C5D4" w14:textId="24B89B2B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    }</w:t>
            </w:r>
          </w:p>
          <w:p w:rsidR="112C1317" w:rsidP="7D6EF74D" w:rsidRDefault="112C1317" w14:paraId="06522341" w14:textId="58B71DD8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}</w:t>
            </w:r>
          </w:p>
          <w:p w:rsidR="112C1317" w:rsidP="7D6EF74D" w:rsidRDefault="112C1317" w14:paraId="5E90485E" w14:textId="2A513F14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},</w:t>
            </w:r>
          </w:p>
          <w:p w:rsidR="112C1317" w:rsidP="7D6EF74D" w:rsidRDefault="112C1317" w14:paraId="41421439" w14:textId="63D070B4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{</w:t>
            </w:r>
          </w:p>
          <w:p w:rsidR="112C1317" w:rsidP="7D6EF74D" w:rsidRDefault="112C1317" w14:paraId="7727ABCA" w14:textId="23C4795D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"Sid": "",</w:t>
            </w:r>
          </w:p>
          <w:p w:rsidR="112C1317" w:rsidP="7D6EF74D" w:rsidRDefault="112C1317" w14:paraId="484F38FF" w14:textId="531A4F90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"Effect": "Allow",</w:t>
            </w:r>
          </w:p>
          <w:p w:rsidR="112C1317" w:rsidP="7D6EF74D" w:rsidRDefault="112C1317" w14:paraId="09D633F9" w14:textId="4AE9C09F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"Principal": {</w:t>
            </w:r>
          </w:p>
          <w:p w:rsidR="112C1317" w:rsidP="7D6EF74D" w:rsidRDefault="112C1317" w14:paraId="62B11AA4" w14:textId="1160EE24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    "AWS": "arn:aws:iam::906424543471:root"</w:t>
            </w:r>
          </w:p>
          <w:p w:rsidR="112C1317" w:rsidP="7D6EF74D" w:rsidRDefault="112C1317" w14:paraId="2C188207" w14:textId="456A1326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},</w:t>
            </w:r>
          </w:p>
          <w:p w:rsidR="112C1317" w:rsidP="7D6EF74D" w:rsidRDefault="112C1317" w14:paraId="210610F9" w14:textId="70FE5DCD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"Action": [</w:t>
            </w:r>
          </w:p>
          <w:p w:rsidR="112C1317" w:rsidP="7D6EF74D" w:rsidRDefault="112C1317" w14:paraId="2EB9190E" w14:textId="28EBFF8C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    "s3:Get*",</w:t>
            </w:r>
          </w:p>
          <w:p w:rsidR="112C1317" w:rsidP="7D6EF74D" w:rsidRDefault="112C1317" w14:paraId="6FB3EB55" w14:textId="7B3D7111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    "s3:Put*"</w:t>
            </w:r>
          </w:p>
          <w:p w:rsidR="112C1317" w:rsidP="7D6EF74D" w:rsidRDefault="112C1317" w14:paraId="1DEB7D0F" w14:textId="3D356840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],</w:t>
            </w:r>
          </w:p>
          <w:p w:rsidR="112C1317" w:rsidP="7D6EF74D" w:rsidRDefault="112C1317" w14:paraId="5C7F084A" w14:textId="09A95241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"Resource": "arn:aws:s3:::codepipeline-us-east-1-605621159220/*"</w:t>
            </w:r>
          </w:p>
          <w:p w:rsidR="112C1317" w:rsidP="7D6EF74D" w:rsidRDefault="112C1317" w14:paraId="17106C1E" w14:textId="0F0D78E5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},</w:t>
            </w:r>
          </w:p>
          <w:p w:rsidR="112C1317" w:rsidP="7D6EF74D" w:rsidRDefault="112C1317" w14:paraId="6EE09F23" w14:textId="6C173568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{</w:t>
            </w:r>
          </w:p>
          <w:p w:rsidR="112C1317" w:rsidP="7D6EF74D" w:rsidRDefault="112C1317" w14:paraId="42ED8D5A" w14:textId="679FF810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"Sid": "",</w:t>
            </w:r>
          </w:p>
          <w:p w:rsidR="112C1317" w:rsidP="7D6EF74D" w:rsidRDefault="112C1317" w14:paraId="7A73607D" w14:textId="44B30E00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"Effect": "Allow",</w:t>
            </w:r>
          </w:p>
          <w:p w:rsidR="112C1317" w:rsidP="7D6EF74D" w:rsidRDefault="112C1317" w14:paraId="215D2868" w14:textId="36F59C10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"Principal": {</w:t>
            </w:r>
          </w:p>
          <w:p w:rsidR="112C1317" w:rsidP="7D6EF74D" w:rsidRDefault="112C1317" w14:paraId="4FCD0992" w14:textId="03FA2BA2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    "AWS": "arn:aws:iam::906424543471:root"</w:t>
            </w:r>
          </w:p>
          <w:p w:rsidR="112C1317" w:rsidP="7D6EF74D" w:rsidRDefault="112C1317" w14:paraId="3BA4252C" w14:textId="1F882671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},</w:t>
            </w:r>
          </w:p>
          <w:p w:rsidR="112C1317" w:rsidP="7D6EF74D" w:rsidRDefault="112C1317" w14:paraId="078AC07A" w14:textId="101FB018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"Action": "s3:ListBucket",</w:t>
            </w:r>
          </w:p>
          <w:p w:rsidR="112C1317" w:rsidP="7D6EF74D" w:rsidRDefault="112C1317" w14:paraId="66EBC5C9" w14:textId="31AAD22C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    "Resource": "arn:aws:s3:::codepipeline-us-east-1-605621159220"</w:t>
            </w:r>
          </w:p>
          <w:p w:rsidR="112C1317" w:rsidP="7D6EF74D" w:rsidRDefault="112C1317" w14:paraId="63B9E675" w14:textId="254B2BE9">
            <w:pPr>
              <w:pStyle w:val="Normal"/>
            </w:pPr>
            <w:r w:rsidR="112C1317">
              <w:rPr>
                <w:b w:val="0"/>
                <w:bCs w:val="0"/>
              </w:rPr>
              <w:t xml:space="preserve">        }</w:t>
            </w:r>
          </w:p>
          <w:p w:rsidR="112C1317" w:rsidP="7D6EF74D" w:rsidRDefault="112C1317" w14:paraId="794778C2" w14:textId="77A97B60">
            <w:pPr>
              <w:pStyle w:val="Normal"/>
            </w:pPr>
            <w:r w:rsidR="112C1317">
              <w:rPr>
                <w:b w:val="0"/>
                <w:bCs w:val="0"/>
              </w:rPr>
              <w:t xml:space="preserve">    ]</w:t>
            </w:r>
          </w:p>
          <w:p w:rsidR="112C1317" w:rsidP="7D6EF74D" w:rsidRDefault="112C1317" w14:paraId="16B44530" w14:textId="22959793">
            <w:pPr>
              <w:pStyle w:val="Normal"/>
            </w:pPr>
            <w:r w:rsidR="112C1317">
              <w:rPr>
                <w:b w:val="0"/>
                <w:bCs w:val="0"/>
              </w:rPr>
              <w:t>}</w:t>
            </w:r>
          </w:p>
        </w:tc>
      </w:tr>
    </w:tbl>
    <w:p w:rsidR="7D6EF74D" w:rsidP="7D6EF74D" w:rsidRDefault="7D6EF74D" w14:paraId="484E5D42" w14:textId="5970F117">
      <w:pPr>
        <w:pStyle w:val="Normal"/>
        <w:ind w:left="0"/>
      </w:pPr>
      <w:r>
        <w:br/>
      </w:r>
    </w:p>
    <w:p w:rsidR="7D6EF74D" w:rsidP="7D6EF74D" w:rsidRDefault="7D6EF74D" w14:paraId="2B7697AD" w14:textId="7E549938">
      <w:pPr>
        <w:pStyle w:val="Normal"/>
        <w:ind w:left="0"/>
        <w:rPr>
          <w:b w:val="0"/>
          <w:bCs w:val="0"/>
        </w:rPr>
      </w:pPr>
    </w:p>
    <w:p w:rsidR="7D6EF74D" w:rsidP="7D6EF74D" w:rsidRDefault="7D6EF74D" w14:paraId="2608864F" w14:textId="4E956328">
      <w:pPr>
        <w:pStyle w:val="Normal"/>
        <w:ind w:left="0"/>
        <w:rPr>
          <w:b w:val="0"/>
          <w:bCs w:val="0"/>
        </w:rPr>
      </w:pPr>
    </w:p>
    <w:p w:rsidR="3B3940BA" w:rsidP="7D6EF74D" w:rsidRDefault="3B3940BA" w14:paraId="54DFF1E5" w14:textId="1CA45DEB">
      <w:pPr>
        <w:pStyle w:val="Normal"/>
        <w:ind w:left="0"/>
        <w:rPr>
          <w:b w:val="0"/>
          <w:bCs w:val="0"/>
        </w:rPr>
      </w:pPr>
      <w:r w:rsidR="3B3940BA">
        <w:rPr>
          <w:b w:val="0"/>
          <w:bCs w:val="0"/>
        </w:rPr>
        <w:t xml:space="preserve">Reference - </w:t>
      </w:r>
      <w:hyperlink r:id="R63d5de9812604232">
        <w:r w:rsidRPr="7D6EF74D" w:rsidR="3B3940BA">
          <w:rPr>
            <w:rStyle w:val="Hyperlink"/>
            <w:b w:val="0"/>
            <w:bCs w:val="0"/>
          </w:rPr>
          <w:t>https://prashant-48386.medium.com/cross-account-codepipeline-that-use-codecommit-from-another-aws-account-9d5ab4c892f6</w:t>
        </w:r>
      </w:hyperlink>
    </w:p>
    <w:p w:rsidR="7D6EF74D" w:rsidP="7D6EF74D" w:rsidRDefault="7D6EF74D" w14:paraId="3271F61A" w14:textId="01547FF1">
      <w:pPr>
        <w:pStyle w:val="Normal"/>
        <w:ind w:left="0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cd8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fb7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29e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02ECE"/>
    <w:rsid w:val="02341332"/>
    <w:rsid w:val="027CA78E"/>
    <w:rsid w:val="046AE1C1"/>
    <w:rsid w:val="04D8922A"/>
    <w:rsid w:val="07505347"/>
    <w:rsid w:val="079CFD75"/>
    <w:rsid w:val="07A07E6C"/>
    <w:rsid w:val="093A943E"/>
    <w:rsid w:val="0A678E3A"/>
    <w:rsid w:val="0B5CBB15"/>
    <w:rsid w:val="0C275BD2"/>
    <w:rsid w:val="0CAA62EB"/>
    <w:rsid w:val="0DDFA719"/>
    <w:rsid w:val="0E717139"/>
    <w:rsid w:val="0ED92525"/>
    <w:rsid w:val="0F45D437"/>
    <w:rsid w:val="10FB4155"/>
    <w:rsid w:val="112C1317"/>
    <w:rsid w:val="129B5D24"/>
    <w:rsid w:val="12BD294D"/>
    <w:rsid w:val="12C13CF8"/>
    <w:rsid w:val="12C13CF8"/>
    <w:rsid w:val="14426790"/>
    <w:rsid w:val="1480C7DB"/>
    <w:rsid w:val="15467B49"/>
    <w:rsid w:val="15E3E43D"/>
    <w:rsid w:val="169FAEAF"/>
    <w:rsid w:val="16E24BAA"/>
    <w:rsid w:val="1823EE36"/>
    <w:rsid w:val="187DC166"/>
    <w:rsid w:val="19433BD7"/>
    <w:rsid w:val="194813FF"/>
    <w:rsid w:val="1A1E08E7"/>
    <w:rsid w:val="1A255EA5"/>
    <w:rsid w:val="1A876CA9"/>
    <w:rsid w:val="1ADDC71D"/>
    <w:rsid w:val="1ADDC71D"/>
    <w:rsid w:val="1ADF0C38"/>
    <w:rsid w:val="1B7ACC65"/>
    <w:rsid w:val="1C1C64B5"/>
    <w:rsid w:val="1C24573F"/>
    <w:rsid w:val="1C7ADC99"/>
    <w:rsid w:val="1CC0E0BA"/>
    <w:rsid w:val="1CC0E0BA"/>
    <w:rsid w:val="1E9095F9"/>
    <w:rsid w:val="2120EA98"/>
    <w:rsid w:val="219F2A5A"/>
    <w:rsid w:val="21D262F8"/>
    <w:rsid w:val="22169099"/>
    <w:rsid w:val="227F5DFC"/>
    <w:rsid w:val="22EA1E1D"/>
    <w:rsid w:val="237FF81E"/>
    <w:rsid w:val="23B260FA"/>
    <w:rsid w:val="23B260FA"/>
    <w:rsid w:val="24476CF9"/>
    <w:rsid w:val="25786C56"/>
    <w:rsid w:val="26A5D41B"/>
    <w:rsid w:val="27576507"/>
    <w:rsid w:val="275BD881"/>
    <w:rsid w:val="279819A2"/>
    <w:rsid w:val="27C7E519"/>
    <w:rsid w:val="28435DEA"/>
    <w:rsid w:val="285603AB"/>
    <w:rsid w:val="294DF670"/>
    <w:rsid w:val="295CC6CE"/>
    <w:rsid w:val="29EDF19D"/>
    <w:rsid w:val="2ACFBA64"/>
    <w:rsid w:val="2B7A304A"/>
    <w:rsid w:val="2BE7ADDA"/>
    <w:rsid w:val="2E075B26"/>
    <w:rsid w:val="2E0E0318"/>
    <w:rsid w:val="2E3867ED"/>
    <w:rsid w:val="2EA9F44E"/>
    <w:rsid w:val="2EC93208"/>
    <w:rsid w:val="2FA32B87"/>
    <w:rsid w:val="2FC35D32"/>
    <w:rsid w:val="30743108"/>
    <w:rsid w:val="30CB5DB5"/>
    <w:rsid w:val="31E886C2"/>
    <w:rsid w:val="31E886C2"/>
    <w:rsid w:val="336B89D0"/>
    <w:rsid w:val="33EE7FCC"/>
    <w:rsid w:val="34970679"/>
    <w:rsid w:val="35075A31"/>
    <w:rsid w:val="3619E395"/>
    <w:rsid w:val="36A32A92"/>
    <w:rsid w:val="36A32A92"/>
    <w:rsid w:val="3767891B"/>
    <w:rsid w:val="37AE3D6C"/>
    <w:rsid w:val="37F2056B"/>
    <w:rsid w:val="385FB5CC"/>
    <w:rsid w:val="3A5F87B8"/>
    <w:rsid w:val="3A6EBCD2"/>
    <w:rsid w:val="3A8B401F"/>
    <w:rsid w:val="3AE5DE2E"/>
    <w:rsid w:val="3B3940BA"/>
    <w:rsid w:val="3BFB5819"/>
    <w:rsid w:val="3D01D34F"/>
    <w:rsid w:val="3D01D34F"/>
    <w:rsid w:val="3D97287A"/>
    <w:rsid w:val="3D9E9777"/>
    <w:rsid w:val="3E3B7742"/>
    <w:rsid w:val="3E72772E"/>
    <w:rsid w:val="3ECEF750"/>
    <w:rsid w:val="3F1A849C"/>
    <w:rsid w:val="3F1D8F24"/>
    <w:rsid w:val="3F3309EE"/>
    <w:rsid w:val="3FDECD39"/>
    <w:rsid w:val="400E478F"/>
    <w:rsid w:val="40FA81A3"/>
    <w:rsid w:val="40FA81A3"/>
    <w:rsid w:val="42552FE6"/>
    <w:rsid w:val="44FB26F7"/>
    <w:rsid w:val="46174A6B"/>
    <w:rsid w:val="46D28F5E"/>
    <w:rsid w:val="472F4974"/>
    <w:rsid w:val="47BFECF5"/>
    <w:rsid w:val="4992E803"/>
    <w:rsid w:val="4A1A0704"/>
    <w:rsid w:val="4A394338"/>
    <w:rsid w:val="4A7F1579"/>
    <w:rsid w:val="4AD75EA2"/>
    <w:rsid w:val="4BCE963F"/>
    <w:rsid w:val="4BD69C8E"/>
    <w:rsid w:val="4C57FAD6"/>
    <w:rsid w:val="4D30F73D"/>
    <w:rsid w:val="4DF2CA7F"/>
    <w:rsid w:val="4E64571F"/>
    <w:rsid w:val="509691A0"/>
    <w:rsid w:val="52030969"/>
    <w:rsid w:val="526DBC28"/>
    <w:rsid w:val="52B46354"/>
    <w:rsid w:val="53333D1D"/>
    <w:rsid w:val="5342E3BE"/>
    <w:rsid w:val="54DEB41F"/>
    <w:rsid w:val="56C1DCFC"/>
    <w:rsid w:val="57BBBEA1"/>
    <w:rsid w:val="58393031"/>
    <w:rsid w:val="5C41B896"/>
    <w:rsid w:val="5D24520A"/>
    <w:rsid w:val="5DB2464A"/>
    <w:rsid w:val="5DB2464A"/>
    <w:rsid w:val="5E6EE6F6"/>
    <w:rsid w:val="5EA5EE22"/>
    <w:rsid w:val="60617326"/>
    <w:rsid w:val="615C23BF"/>
    <w:rsid w:val="61C524AD"/>
    <w:rsid w:val="62E25D97"/>
    <w:rsid w:val="630C4F11"/>
    <w:rsid w:val="63A977D2"/>
    <w:rsid w:val="64042042"/>
    <w:rsid w:val="642187CE"/>
    <w:rsid w:val="642187CE"/>
    <w:rsid w:val="651634D2"/>
    <w:rsid w:val="65BD582F"/>
    <w:rsid w:val="65C62FC6"/>
    <w:rsid w:val="662BF2A1"/>
    <w:rsid w:val="6684F56C"/>
    <w:rsid w:val="66E1A479"/>
    <w:rsid w:val="67032176"/>
    <w:rsid w:val="67302ECE"/>
    <w:rsid w:val="6763E335"/>
    <w:rsid w:val="67801CC5"/>
    <w:rsid w:val="6801ABFF"/>
    <w:rsid w:val="680E71EF"/>
    <w:rsid w:val="681E485C"/>
    <w:rsid w:val="682F6E03"/>
    <w:rsid w:val="683770B9"/>
    <w:rsid w:val="68B27FD5"/>
    <w:rsid w:val="69071341"/>
    <w:rsid w:val="69BA18BD"/>
    <w:rsid w:val="69CDBC0C"/>
    <w:rsid w:val="6A90C952"/>
    <w:rsid w:val="6A90C952"/>
    <w:rsid w:val="6AA2E3A2"/>
    <w:rsid w:val="6B6C06F3"/>
    <w:rsid w:val="6C2D37A3"/>
    <w:rsid w:val="6C75BE87"/>
    <w:rsid w:val="6C9B3425"/>
    <w:rsid w:val="6CA3EA7F"/>
    <w:rsid w:val="6CDD4D1E"/>
    <w:rsid w:val="6D6E1739"/>
    <w:rsid w:val="6ECE4757"/>
    <w:rsid w:val="6EDE13C9"/>
    <w:rsid w:val="6F1D89B3"/>
    <w:rsid w:val="6FE50C34"/>
    <w:rsid w:val="70244CD6"/>
    <w:rsid w:val="70295A41"/>
    <w:rsid w:val="71C52AA2"/>
    <w:rsid w:val="71DA9459"/>
    <w:rsid w:val="73CD7D3F"/>
    <w:rsid w:val="74437647"/>
    <w:rsid w:val="763676CD"/>
    <w:rsid w:val="76FFB5C9"/>
    <w:rsid w:val="77E6A933"/>
    <w:rsid w:val="78A14E28"/>
    <w:rsid w:val="7981A4B3"/>
    <w:rsid w:val="7981A4B3"/>
    <w:rsid w:val="79C5C1DF"/>
    <w:rsid w:val="79D03C87"/>
    <w:rsid w:val="79E5B751"/>
    <w:rsid w:val="79EBCD5C"/>
    <w:rsid w:val="7A083892"/>
    <w:rsid w:val="7B8187B2"/>
    <w:rsid w:val="7B879DBD"/>
    <w:rsid w:val="7BA408F3"/>
    <w:rsid w:val="7BF686AB"/>
    <w:rsid w:val="7CB94575"/>
    <w:rsid w:val="7D07DD49"/>
    <w:rsid w:val="7D236E1E"/>
    <w:rsid w:val="7D3FD954"/>
    <w:rsid w:val="7D3FD954"/>
    <w:rsid w:val="7D6EF74D"/>
    <w:rsid w:val="7D92570C"/>
    <w:rsid w:val="7DE30891"/>
    <w:rsid w:val="7E41A45D"/>
    <w:rsid w:val="7EDBA9B5"/>
    <w:rsid w:val="7F409134"/>
    <w:rsid w:val="7F8F6DE7"/>
    <w:rsid w:val="7F8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2ECE"/>
  <w15:chartTrackingRefBased/>
  <w15:docId w15:val="{2CB58657-7B28-451F-8C8E-8C98C043CF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2.png" Id="Rf166457b623e4776" /><Relationship Type="http://schemas.openxmlformats.org/officeDocument/2006/relationships/image" Target="/media/image4.png" Id="Rbd9522ccd9bd4057" /><Relationship Type="http://schemas.openxmlformats.org/officeDocument/2006/relationships/hyperlink" Target="https://us-east-1.console.aws.amazon.com/iamv2/home?region=us-east-1" TargetMode="External" Id="Re079ce8bbba7459e" /><Relationship Type="http://schemas.openxmlformats.org/officeDocument/2006/relationships/image" Target="/media/image8.png" Id="Rb1a01c8cbe584c66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us-east-1.console.aws.amazon.com/iamv2/home?region=us-east-1" TargetMode="External" Id="R1169da50d7d24c07" /><Relationship Type="http://schemas.openxmlformats.org/officeDocument/2006/relationships/image" Target="/media/image6.png" Id="Rd2fda5fe829448b4" /><Relationship Type="http://schemas.openxmlformats.org/officeDocument/2006/relationships/hyperlink" Target="https://us-east-1.console.aws.amazon.com/iamv2/home" TargetMode="External" Id="Rb7ff5c4d7e9e4840" /><Relationship Type="http://schemas.openxmlformats.org/officeDocument/2006/relationships/hyperlink" Target="https://us-east-1.console.aws.amazon.com/iamv2/home?region=us-east-1" TargetMode="External" Id="R9188e3e3ebc74a2d" /><Relationship Type="http://schemas.openxmlformats.org/officeDocument/2006/relationships/image" Target="/media/image5.png" Id="Ra2b906e743b04292" /><Relationship Type="http://schemas.openxmlformats.org/officeDocument/2006/relationships/numbering" Target="numbering.xml" Id="R054d09c9ba3649f4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.png" Id="Raf8385397854475c" /><Relationship Type="http://schemas.openxmlformats.org/officeDocument/2006/relationships/hyperlink" Target="https://us-east-1.console.aws.amazon.com/iamv2/home?region=us-east-1" TargetMode="External" Id="Rcfbc768fe51d47e3" /><Relationship Type="http://schemas.openxmlformats.org/officeDocument/2006/relationships/hyperlink" Target="https://us-east-1.console.aws.amazon.com/iamv2/home?region=us-east-1" TargetMode="External" Id="Rc5942c50506d4e71" /><Relationship Type="http://schemas.openxmlformats.org/officeDocument/2006/relationships/hyperlink" Target="https://us-east-1.console.aws.amazon.com/iamv2/home?region=us-east-1" TargetMode="External" Id="R1bc3b652e4f5498b" /><Relationship Type="http://schemas.openxmlformats.org/officeDocument/2006/relationships/styles" Target="styles.xml" Id="rId1" /><Relationship Type="http://schemas.openxmlformats.org/officeDocument/2006/relationships/hyperlink" Target="https://us-east-1.console.aws.amazon.com/iamv2/home?region=us-east-1" TargetMode="External" Id="R7ba1702cfdf14c5d" /><Relationship Type="http://schemas.openxmlformats.org/officeDocument/2006/relationships/hyperlink" Target="https://prashant-48386.medium.com/cross-account-codepipeline-that-use-codecommit-from-another-aws-account-9d5ab4c892f6" TargetMode="External" Id="R63d5de9812604232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us-east-1.console.aws.amazon.com/iamv2/home?region=us-east-1" TargetMode="External" Id="R889e34d3ae134282" /><Relationship Type="http://schemas.openxmlformats.org/officeDocument/2006/relationships/image" Target="/media/image3.png" Id="R7a7ec1b97ed0442b" /><Relationship Type="http://schemas.openxmlformats.org/officeDocument/2006/relationships/hyperlink" Target="https://us-east-1.console.aws.amazon.com/iamv2/home?region=us-east-1" TargetMode="External" Id="R73904750f2374444" /><Relationship Type="http://schemas.openxmlformats.org/officeDocument/2006/relationships/hyperlink" Target="https://us-east-1.console.aws.amazon.com/iamv2/home" TargetMode="External" Id="R34cc6f5139a54c67" /><Relationship Type="http://schemas.openxmlformats.org/officeDocument/2006/relationships/hyperlink" Target="https://us-east-1.console.aws.amazon.com/iamv2/home?region=us-east-1" TargetMode="External" Id="Rca60787f389849b7" /><Relationship Type="http://schemas.openxmlformats.org/officeDocument/2006/relationships/fontTable" Target="fontTable.xml" Id="rId4" /><Relationship Type="http://schemas.openxmlformats.org/officeDocument/2006/relationships/hyperlink" Target="https://us-east-1.console.aws.amazon.com/iamv2/home?region=us-east-1" TargetMode="External" Id="R0143e4082c6248f1" /><Relationship Type="http://schemas.openxmlformats.org/officeDocument/2006/relationships/image" Target="/media/image7.png" Id="Rad1ad24546ba4312" /><Relationship Type="http://schemas.openxmlformats.org/officeDocument/2006/relationships/hyperlink" Target="https://docs.aws.amazon.com/prescriptive-guidance/latest/patterns/use-aws-codecommit-and-aws-codepipeline-to-deploy-a-ci-cd-pipeline-in-multiple-aws-accounts.html" TargetMode="External" Id="R1d94eaf6363b4c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08120ACFE1114886EE58C1E50EC01C" ma:contentTypeVersion="8" ma:contentTypeDescription="Create a new document." ma:contentTypeScope="" ma:versionID="223897e2a9947bdd1541d28560cb21b0">
  <xsd:schema xmlns:xsd="http://www.w3.org/2001/XMLSchema" xmlns:xs="http://www.w3.org/2001/XMLSchema" xmlns:p="http://schemas.microsoft.com/office/2006/metadata/properties" xmlns:ns2="d7cfdc55-080c-41f6-acd9-f53de4fda6ed" xmlns:ns3="00ff53e7-37b8-4ea8-abe4-993e8704684f" targetNamespace="http://schemas.microsoft.com/office/2006/metadata/properties" ma:root="true" ma:fieldsID="cb23960dc7a3502caf7c1f830f00243c" ns2:_="" ns3:_="">
    <xsd:import namespace="d7cfdc55-080c-41f6-acd9-f53de4fda6ed"/>
    <xsd:import namespace="00ff53e7-37b8-4ea8-abe4-993e87046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fdc55-080c-41f6-acd9-f53de4fda6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f53e7-37b8-4ea8-abe4-993e870468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37EB42-8BE6-4CB2-8550-D0F1712CF50A}"/>
</file>

<file path=customXml/itemProps2.xml><?xml version="1.0" encoding="utf-8"?>
<ds:datastoreItem xmlns:ds="http://schemas.openxmlformats.org/officeDocument/2006/customXml" ds:itemID="{6688B3E8-ED47-499E-A670-6AE97F7FB580}"/>
</file>

<file path=customXml/itemProps3.xml><?xml version="1.0" encoding="utf-8"?>
<ds:datastoreItem xmlns:ds="http://schemas.openxmlformats.org/officeDocument/2006/customXml" ds:itemID="{394F9BE5-7AD3-40B5-A174-96C33984E9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Sahith Palika | CloudAngles</dc:creator>
  <keywords/>
  <dc:description/>
  <lastModifiedBy>Srinivas Kamath | CloudAngles</lastModifiedBy>
  <dcterms:created xsi:type="dcterms:W3CDTF">2023-06-28T11:11:12.0000000Z</dcterms:created>
  <dcterms:modified xsi:type="dcterms:W3CDTF">2023-06-29T05:23:01.9037403Z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0x010100BA08120ACFE1114886EE58C1E50EC01C</vt:lpwstr>
  </property>
</Properties>
</file>